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7BAED" w14:textId="77777777" w:rsidR="00716947" w:rsidRPr="00716947" w:rsidRDefault="00716947" w:rsidP="00716947">
      <w:pPr>
        <w:spacing w:after="160" w:line="259" w:lineRule="auto"/>
        <w:jc w:val="center"/>
        <w:rPr>
          <w:rFonts w:asciiTheme="majorBidi" w:eastAsiaTheme="minorHAnsi" w:hAnsiTheme="majorBidi"/>
          <w:sz w:val="24"/>
        </w:rPr>
      </w:pPr>
      <w:r w:rsidRPr="00716947">
        <w:rPr>
          <w:rFonts w:hint="cs"/>
          <w:rtl/>
        </w:rPr>
        <w:t>به نام خدا</w:t>
      </w:r>
    </w:p>
    <w:p w14:paraId="395AFF5F" w14:textId="1DA359CA" w:rsidR="00716947" w:rsidRPr="00716947" w:rsidRDefault="00716947" w:rsidP="005110CC">
      <w:pPr>
        <w:spacing w:after="160" w:line="259" w:lineRule="auto"/>
        <w:jc w:val="center"/>
        <w:rPr>
          <w:color w:val="3675F2"/>
          <w:sz w:val="44"/>
          <w:szCs w:val="44"/>
          <w:rtl/>
        </w:rPr>
      </w:pPr>
      <w:r w:rsidRPr="00716947">
        <w:rPr>
          <w:rFonts w:hint="cs"/>
          <w:noProof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1B35A8" wp14:editId="745D744A">
                <wp:simplePos x="0" y="0"/>
                <wp:positionH relativeFrom="margin">
                  <wp:align>right</wp:align>
                </wp:positionH>
                <wp:positionV relativeFrom="paragraph">
                  <wp:posOffset>756920</wp:posOffset>
                </wp:positionV>
                <wp:extent cx="5915025" cy="4324350"/>
                <wp:effectExtent l="0" t="0" r="28575" b="19050"/>
                <wp:wrapTopAndBottom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32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02641E7" w14:textId="77777777" w:rsidR="00716947" w:rsidRDefault="00716947" w:rsidP="00716947">
                            <w:pPr>
                              <w:spacing w:after="24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۰. فایل مربوط به توضیحات نحوه ارسال تمرین‌ها را که در مودل قرار دارد، مطالعه کنید. </w:t>
                            </w:r>
                          </w:p>
                          <w:p w14:paraId="36BB2A0A" w14:textId="77777777" w:rsidR="00716947" w:rsidRDefault="00716947" w:rsidP="00716947">
                            <w:pPr>
                              <w:spacing w:after="2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۱. تمامی فایل‌های کد را به همراه فایل متنی که در قالب </w:t>
                            </w:r>
                            <w:r>
                              <w:t>pdf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است (مورد سوم را بخوانید) به صورت یک فایل آرشیو </w:t>
                            </w:r>
                            <w:r>
                              <w:t>zip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r>
                              <w:t xml:space="preserve">zip != </w:t>
                            </w:r>
                            <w:proofErr w:type="spellStart"/>
                            <w:r>
                              <w:t>rar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) که به قالب زیر نام‌گذاری شده است، بارگذاری نمایید.</w:t>
                            </w:r>
                          </w:p>
                          <w:p w14:paraId="4548836B" w14:textId="77777777" w:rsidR="00716947" w:rsidRDefault="00716947" w:rsidP="00716947">
                            <w:pPr>
                              <w:bidi w:val="0"/>
                              <w:spacing w:after="240"/>
                              <w:rPr>
                                <w:rtl/>
                              </w:rPr>
                            </w:pPr>
                            <w:r>
                              <w:t>StudentNumber_FirstName_LastName.zip</w:t>
                            </w:r>
                          </w:p>
                          <w:p w14:paraId="09E68C25" w14:textId="77777777" w:rsidR="00716947" w:rsidRDefault="00716947" w:rsidP="00716947">
                            <w:pPr>
                              <w:bidi w:val="0"/>
                              <w:spacing w:after="240"/>
                            </w:pPr>
                            <w:r>
                              <w:t>9031066_Ehsan_Edalat.zip</w:t>
                            </w:r>
                          </w:p>
                          <w:p w14:paraId="6C9B2CF9" w14:textId="77777777" w:rsidR="00716947" w:rsidRDefault="00716947" w:rsidP="00716947">
                            <w:pPr>
                              <w:spacing w:after="24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۲. در سوال‌هایی که ورودی و خروجی مطلوب آن‌ها مشخص شده است، برنامه‌ی شما به صورت ماشینی تصحیح می‌شود. بنابراین رعایت نحوه ورودی‌گرفتن و نمایش خروجی اهمیت بسیاری دارد. دقیقا همان‌طور که از شما خواسته شده است ورودی‌ها را خوانده و خروجی‌ها را تولید کنید.</w:t>
                            </w:r>
                          </w:p>
                          <w:p w14:paraId="18193BE1" w14:textId="77777777" w:rsidR="00716947" w:rsidRDefault="00716947" w:rsidP="00716947">
                            <w:pPr>
                              <w:spacing w:after="24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۳. پاسخ سوالات تشریحی را به صورت تایپ‌شده و در قالب </w:t>
                            </w:r>
                            <w:r w:rsidRPr="00904E1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یک فایل </w:t>
                            </w:r>
                            <w:r w:rsidRPr="00904E10">
                              <w:rPr>
                                <w:b/>
                                <w:bCs/>
                              </w:rPr>
                              <w:t>pdf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(برای کل تمرین) تحویل دهید.</w:t>
                            </w:r>
                          </w:p>
                          <w:p w14:paraId="1B1ADE1D" w14:textId="1CFD0287" w:rsidR="00716947" w:rsidRDefault="00716947" w:rsidP="00716947">
                            <w:pPr>
                              <w:spacing w:after="240"/>
                              <w:jc w:val="center"/>
                              <w:rPr>
                                <w:color w:val="FF0000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Cs w:val="24"/>
                                <w:rtl/>
                              </w:rPr>
                              <w:t>مهلت تحویل: تا جمعه</w:t>
                            </w:r>
                            <w:r>
                              <w:rPr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ins w:id="0" w:author="Ehsan" w:date="2020-02-22T09:22:00Z">
                              <w:r w:rsidR="008B3704">
                                <w:rPr>
                                  <w:rFonts w:hint="cs"/>
                                  <w:color w:val="FF0000"/>
                                  <w:szCs w:val="24"/>
                                  <w:rtl/>
                                </w:rPr>
                                <w:t xml:space="preserve"> 16</w:t>
                              </w:r>
                            </w:ins>
                            <w:del w:id="1" w:author="Ehsan" w:date="2020-02-22T09:22:00Z">
                              <w:r w:rsidDel="008B3704">
                                <w:rPr>
                                  <w:rFonts w:hint="cs"/>
                                  <w:color w:val="FF0000"/>
                                  <w:szCs w:val="24"/>
                                  <w:rtl/>
                                </w:rPr>
                                <w:delText>9</w:delText>
                              </w:r>
                            </w:del>
                            <w:r>
                              <w:rPr>
                                <w:rFonts w:hint="cs"/>
                                <w:color w:val="FF0000"/>
                                <w:szCs w:val="24"/>
                                <w:rtl/>
                              </w:rPr>
                              <w:t xml:space="preserve"> اسفند 1398 ساعت 23:55 شب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B35A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14.55pt;margin-top:59.6pt;width:465.75pt;height:340.5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" fillcolor="window" strokecolor="#4472c4" strokeweight="1.5pt">
                <v:textbox>
                  <w:txbxContent>
                    <w:p w14:paraId="602641E7" w14:textId="77777777" w:rsidR="00716947" w:rsidRDefault="00716947" w:rsidP="00716947">
                      <w:pPr>
                        <w:spacing w:after="240"/>
                      </w:pPr>
                      <w:r>
                        <w:rPr>
                          <w:rFonts w:hint="cs"/>
                          <w:rtl/>
                        </w:rPr>
                        <w:t xml:space="preserve">۰. فایل مربوط به توضیحات نحوه ارسال تمرین‌ها را که در مودل قرار دارد، مطالعه کنید. </w:t>
                      </w:r>
                    </w:p>
                    <w:p w14:paraId="36BB2A0A" w14:textId="77777777" w:rsidR="00716947" w:rsidRDefault="00716947" w:rsidP="00716947">
                      <w:pPr>
                        <w:spacing w:after="2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۱. تمامی فایل‌های کد را به همراه فایل متنی که در قالب </w:t>
                      </w:r>
                      <w:r>
                        <w:t>pdf</w:t>
                      </w:r>
                      <w:r>
                        <w:rPr>
                          <w:rFonts w:hint="cs"/>
                          <w:rtl/>
                        </w:rPr>
                        <w:t xml:space="preserve"> است (مورد سوم را بخوانید) به صورت یک فایل آرشیو </w:t>
                      </w:r>
                      <w:r>
                        <w:t>zip</w:t>
                      </w:r>
                      <w:r>
                        <w:rPr>
                          <w:rFonts w:hint="cs"/>
                          <w:rtl/>
                        </w:rPr>
                        <w:t xml:space="preserve"> (</w:t>
                      </w:r>
                      <w:r>
                        <w:t xml:space="preserve">zip != </w:t>
                      </w:r>
                      <w:proofErr w:type="spellStart"/>
                      <w:r>
                        <w:t>rar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) که به قالب زیر نام‌گذاری شده است، بارگذاری نمایید.</w:t>
                      </w:r>
                    </w:p>
                    <w:p w14:paraId="4548836B" w14:textId="77777777" w:rsidR="00716947" w:rsidRDefault="00716947" w:rsidP="00716947">
                      <w:pPr>
                        <w:bidi w:val="0"/>
                        <w:spacing w:after="240"/>
                        <w:rPr>
                          <w:rtl/>
                        </w:rPr>
                      </w:pPr>
                      <w:r>
                        <w:t>StudentNumber_FirstName_LastName.zip</w:t>
                      </w:r>
                    </w:p>
                    <w:p w14:paraId="09E68C25" w14:textId="77777777" w:rsidR="00716947" w:rsidRDefault="00716947" w:rsidP="00716947">
                      <w:pPr>
                        <w:bidi w:val="0"/>
                        <w:spacing w:after="240"/>
                      </w:pPr>
                      <w:r>
                        <w:t>9031066_Ehsan_Edalat.zip</w:t>
                      </w:r>
                    </w:p>
                    <w:p w14:paraId="6C9B2CF9" w14:textId="77777777" w:rsidR="00716947" w:rsidRDefault="00716947" w:rsidP="00716947">
                      <w:pPr>
                        <w:spacing w:after="240"/>
                      </w:pPr>
                      <w:r>
                        <w:rPr>
                          <w:rFonts w:hint="cs"/>
                          <w:rtl/>
                        </w:rPr>
                        <w:t>۲. در سوال‌هایی که ورودی و خروجی مطلوب آن‌ها مشخص شده است، برنامه‌ی شما به صورت ماشینی تصحیح می‌شود. بنابراین رعایت نحوه ورودی‌گرفتن و نمایش خروجی اهمیت بسیاری دارد. دقیقا همان‌طور که از شما خواسته شده است ورودی‌ها را خوانده و خروجی‌ها را تولید کنید.</w:t>
                      </w:r>
                    </w:p>
                    <w:p w14:paraId="18193BE1" w14:textId="77777777" w:rsidR="00716947" w:rsidRDefault="00716947" w:rsidP="00716947">
                      <w:pPr>
                        <w:spacing w:after="240"/>
                      </w:pPr>
                      <w:r>
                        <w:rPr>
                          <w:rFonts w:hint="cs"/>
                          <w:rtl/>
                        </w:rPr>
                        <w:t xml:space="preserve">۳. پاسخ سوالات تشریحی را به صورت تایپ‌شده و در قالب </w:t>
                      </w:r>
                      <w:r w:rsidRPr="00904E10">
                        <w:rPr>
                          <w:rFonts w:hint="cs"/>
                          <w:b/>
                          <w:bCs/>
                          <w:rtl/>
                        </w:rPr>
                        <w:t xml:space="preserve">یک فایل </w:t>
                      </w:r>
                      <w:r w:rsidRPr="00904E10">
                        <w:rPr>
                          <w:b/>
                          <w:bCs/>
                        </w:rPr>
                        <w:t>pdf</w:t>
                      </w:r>
                      <w:r>
                        <w:rPr>
                          <w:rFonts w:hint="cs"/>
                          <w:rtl/>
                        </w:rPr>
                        <w:t xml:space="preserve"> (برای کل تمرین) تحویل دهید.</w:t>
                      </w:r>
                    </w:p>
                    <w:p w14:paraId="1B1ADE1D" w14:textId="1CFD0287" w:rsidR="00716947" w:rsidRDefault="00716947" w:rsidP="00716947">
                      <w:pPr>
                        <w:spacing w:after="240"/>
                        <w:jc w:val="center"/>
                        <w:rPr>
                          <w:color w:val="FF0000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Cs w:val="24"/>
                          <w:rtl/>
                        </w:rPr>
                        <w:t>مهلت تحویل: تا جمعه</w:t>
                      </w:r>
                      <w:r>
                        <w:rPr>
                          <w:color w:val="FF0000"/>
                          <w:szCs w:val="24"/>
                        </w:rPr>
                        <w:t xml:space="preserve"> </w:t>
                      </w:r>
                      <w:ins w:id="2" w:author="Ehsan" w:date="2020-02-22T09:22:00Z">
                        <w:r w:rsidR="008B3704">
                          <w:rPr>
                            <w:rFonts w:hint="cs"/>
                            <w:color w:val="FF0000"/>
                            <w:szCs w:val="24"/>
                            <w:rtl/>
                          </w:rPr>
                          <w:t xml:space="preserve"> 16</w:t>
                        </w:r>
                      </w:ins>
                      <w:del w:id="3" w:author="Ehsan" w:date="2020-02-22T09:22:00Z">
                        <w:r w:rsidDel="008B3704">
                          <w:rPr>
                            <w:rFonts w:hint="cs"/>
                            <w:color w:val="FF0000"/>
                            <w:szCs w:val="24"/>
                            <w:rtl/>
                          </w:rPr>
                          <w:delText>9</w:delText>
                        </w:r>
                      </w:del>
                      <w:r>
                        <w:rPr>
                          <w:rFonts w:hint="cs"/>
                          <w:color w:val="FF0000"/>
                          <w:szCs w:val="24"/>
                          <w:rtl/>
                        </w:rPr>
                        <w:t xml:space="preserve"> اسفند 1398 ساعت 23:55 شب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6947">
        <w:rPr>
          <w:rFonts w:hint="cs"/>
          <w:color w:val="3675F2"/>
          <w:sz w:val="44"/>
          <w:szCs w:val="44"/>
          <w:rtl/>
        </w:rPr>
        <w:t xml:space="preserve">تمرین </w:t>
      </w:r>
      <w:r w:rsidR="005110CC">
        <w:rPr>
          <w:rFonts w:hint="cs"/>
          <w:color w:val="3675F2"/>
          <w:sz w:val="44"/>
          <w:szCs w:val="44"/>
          <w:rtl/>
        </w:rPr>
        <w:t>دوم</w:t>
      </w:r>
      <w:r w:rsidRPr="00716947">
        <w:rPr>
          <w:rFonts w:hint="cs"/>
          <w:color w:val="3675F2"/>
          <w:sz w:val="44"/>
          <w:szCs w:val="44"/>
          <w:rtl/>
        </w:rPr>
        <w:t xml:space="preserve"> درس برنامه‌نویسی پیشرفته</w:t>
      </w:r>
    </w:p>
    <w:p w14:paraId="7F96A834" w14:textId="5DEB2899" w:rsidR="004F039B" w:rsidRDefault="004F039B" w:rsidP="003D1D38">
      <w:pPr>
        <w:pStyle w:val="Heading2"/>
        <w:rPr>
          <w:rtl/>
        </w:rPr>
      </w:pPr>
      <w:r>
        <w:rPr>
          <w:rFonts w:hint="cs"/>
          <w:rtl/>
        </w:rPr>
        <w:t>سوال اول</w:t>
      </w:r>
    </w:p>
    <w:p w14:paraId="6FED8591" w14:textId="77777777" w:rsidR="00A96C3C" w:rsidRDefault="00A96C3C" w:rsidP="00A96C3C"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0629EE6F" w14:textId="77777777" w:rsidR="00A96C3C" w:rsidRDefault="00A96C3C" w:rsidP="00A96C3C">
      <w:r>
        <w:t>Class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دهنده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کلاس را نام ببر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1ACDB63" w14:textId="77777777" w:rsidR="00A96C3C" w:rsidRDefault="00A96C3C" w:rsidP="00A96C3C">
      <w:r>
        <w:rPr>
          <w:rFonts w:hint="eastAsia"/>
          <w:rtl/>
        </w:rPr>
        <w:t>تفاوت</w:t>
      </w:r>
      <w:r>
        <w:rPr>
          <w:rtl/>
        </w:rPr>
        <w:t xml:space="preserve"> </w:t>
      </w:r>
      <w:r>
        <w:t>Class method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Function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در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F692E3F" w14:textId="5810D908" w:rsidR="00A96C3C" w:rsidRDefault="00A96C3C" w:rsidP="00716947">
      <w:r>
        <w:rPr>
          <w:rFonts w:hint="eastAsia"/>
          <w:rtl/>
        </w:rPr>
        <w:t>کنترل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>(</w:t>
      </w:r>
      <w:r>
        <w:t>Access Control</w:t>
      </w:r>
      <w:r w:rsidR="00716947">
        <w:rPr>
          <w:rFonts w:hint="cs"/>
          <w:rtl/>
        </w:rPr>
        <w:t xml:space="preserve">) </w:t>
      </w:r>
      <w:r>
        <w:rPr>
          <w:rtl/>
        </w:rPr>
        <w:t>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 w:rsidR="0067585E">
        <w:rPr>
          <w:rFonts w:hint="cs"/>
          <w:rtl/>
        </w:rPr>
        <w:t xml:space="preserve"> برای</w:t>
      </w:r>
      <w:r w:rsidR="00716947">
        <w:rPr>
          <w:rFonts w:hint="cs"/>
          <w:rtl/>
        </w:rPr>
        <w:t xml:space="preserve"> </w:t>
      </w:r>
      <w:r>
        <w:rPr>
          <w:rtl/>
        </w:rPr>
        <w:t>(</w:t>
      </w:r>
      <w:r>
        <w:t>attribute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field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property</w:t>
      </w:r>
      <w:r w:rsidR="00716947">
        <w:rPr>
          <w:rFonts w:hint="cs"/>
          <w:rtl/>
        </w:rPr>
        <w:t>)</w:t>
      </w:r>
      <w:r>
        <w:t xml:space="preserve"> 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کلاس چگونه است؟ در متد ها چطور؟</w:t>
      </w:r>
    </w:p>
    <w:p w14:paraId="711FF316" w14:textId="77777777" w:rsidR="00A96C3C" w:rsidRDefault="00A96C3C" w:rsidP="00A96C3C"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ب</w:t>
      </w:r>
      <w:r>
        <w:rPr>
          <w:rFonts w:hint="cs"/>
          <w:rtl/>
        </w:rPr>
        <w:t>ی</w:t>
      </w:r>
      <w:r>
        <w:rPr>
          <w:rFonts w:hint="eastAsia"/>
          <w:rtl/>
        </w:rPr>
        <w:t>اور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حالت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مقدار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بدون استفاده از </w:t>
      </w:r>
      <w:r>
        <w:t>setter</w:t>
      </w:r>
      <w:r>
        <w:rPr>
          <w:rtl/>
        </w:rPr>
        <w:t>، مشکل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کند.</w:t>
      </w:r>
    </w:p>
    <w:p w14:paraId="45AF9891" w14:textId="7C7CD74D" w:rsidR="009A0EC8" w:rsidRDefault="009A0EC8" w:rsidP="003D1D38">
      <w:pPr>
        <w:rPr>
          <w:rtl/>
        </w:rPr>
      </w:pPr>
    </w:p>
    <w:p w14:paraId="5C5CA300" w14:textId="066CA69D" w:rsidR="009A0EC8" w:rsidRDefault="009A0EC8" w:rsidP="003D1D38">
      <w:pPr>
        <w:pStyle w:val="Heading2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11408CA3" w14:textId="61518BEF" w:rsidR="00342F35" w:rsidRPr="00342F35" w:rsidRDefault="00342F35" w:rsidP="003D1D38">
      <w:pPr>
        <w:rPr>
          <w:rtl/>
        </w:rPr>
      </w:pPr>
      <w:r>
        <w:rPr>
          <w:rFonts w:hint="cs"/>
          <w:rtl/>
        </w:rPr>
        <w:t>درست یا غلط بودن موارد زیر را با توضیح مختصری تعیین کنید.</w:t>
      </w:r>
    </w:p>
    <w:p w14:paraId="191E1678" w14:textId="557862A1" w:rsidR="00342F35" w:rsidRDefault="00342F35" w:rsidP="003D1D38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اعضای </w:t>
      </w:r>
      <w:r>
        <w:t xml:space="preserve">protected </w:t>
      </w:r>
      <w:r>
        <w:rPr>
          <w:rFonts w:hint="cs"/>
          <w:rtl/>
        </w:rPr>
        <w:t xml:space="preserve"> در یک کلاس تنها برای اعضای همان کلاس قابل دسترسی هستند.</w:t>
      </w:r>
    </w:p>
    <w:p w14:paraId="3250C50C" w14:textId="7639D5A6" w:rsidR="00342F35" w:rsidRDefault="00342F35" w:rsidP="003D1D38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اگر در روند برنامه از کلاسی یک شیء ایجاد کنیم، تنها در زمان اجرای برنامه است که به آن شیء، حافظه اختصاص می‌یابد و پیش از آن در حافظه وجود ندارد.</w:t>
      </w:r>
    </w:p>
    <w:p w14:paraId="4E210E79" w14:textId="6F6B593B" w:rsidR="00342F35" w:rsidRDefault="00342F35" w:rsidP="003D1D38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فرض کنید کلاسی </w:t>
      </w:r>
      <w:r>
        <w:t>public</w:t>
      </w:r>
      <w:r>
        <w:rPr>
          <w:rFonts w:hint="cs"/>
          <w:rtl/>
        </w:rPr>
        <w:t xml:space="preserve"> با نام </w:t>
      </w:r>
      <w:r>
        <w:t>A</w:t>
      </w:r>
      <w:r>
        <w:rPr>
          <w:rFonts w:hint="cs"/>
          <w:rtl/>
        </w:rPr>
        <w:t xml:space="preserve"> تعریف کردیم. این کلاس حاوی یک متد </w:t>
      </w:r>
      <w:r>
        <w:t>public</w:t>
      </w:r>
      <w:r>
        <w:rPr>
          <w:rFonts w:hint="cs"/>
          <w:rtl/>
        </w:rPr>
        <w:t xml:space="preserve"> با نام </w:t>
      </w:r>
      <w:r>
        <w:t>b</w:t>
      </w:r>
      <w:r>
        <w:rPr>
          <w:rFonts w:hint="cs"/>
          <w:rtl/>
        </w:rPr>
        <w:t xml:space="preserve"> می‌باشد. این متد از طریق </w:t>
      </w:r>
      <w:proofErr w:type="spellStart"/>
      <w:r>
        <w:t>A.b</w:t>
      </w:r>
      <w:proofErr w:type="spellEnd"/>
      <w:ins w:id="4" w:author="Amir Amir" w:date="2020-02-21T19:47:00Z">
        <w:r w:rsidR="0067585E">
          <w:t>()</w:t>
        </w:r>
      </w:ins>
      <w:r>
        <w:rPr>
          <w:rFonts w:hint="cs"/>
          <w:rtl/>
        </w:rPr>
        <w:t xml:space="preserve"> قابل دسترسی است.</w:t>
      </w:r>
    </w:p>
    <w:p w14:paraId="653508CD" w14:textId="2E93F5D5" w:rsidR="00342F35" w:rsidRDefault="00342F35" w:rsidP="008B37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درصورتی که ما یک </w:t>
      </w:r>
      <w:r>
        <w:t>constructor</w:t>
      </w:r>
      <w:r>
        <w:rPr>
          <w:rFonts w:hint="cs"/>
          <w:rtl/>
        </w:rPr>
        <w:t xml:space="preserve"> با چند </w:t>
      </w:r>
      <w:commentRangeStart w:id="5"/>
      <w:del w:id="6" w:author="Ehsan" w:date="2020-02-22T09:23:00Z">
        <w:r w:rsidDel="008B3704">
          <w:delText>argument</w:delText>
        </w:r>
        <w:r w:rsidDel="008B3704">
          <w:rPr>
            <w:rFonts w:hint="cs"/>
            <w:rtl/>
          </w:rPr>
          <w:delText xml:space="preserve"> </w:delText>
        </w:r>
      </w:del>
      <w:commentRangeEnd w:id="5"/>
      <w:ins w:id="7" w:author="Ehsan" w:date="2020-02-22T09:23:00Z">
        <w:r w:rsidR="008B3704">
          <w:rPr>
            <w:rFonts w:hint="cs"/>
            <w:rtl/>
          </w:rPr>
          <w:t xml:space="preserve"> پارامتر</w:t>
        </w:r>
        <w:r w:rsidR="008B3704">
          <w:rPr>
            <w:rFonts w:hint="cs"/>
            <w:rtl/>
          </w:rPr>
          <w:t xml:space="preserve"> </w:t>
        </w:r>
      </w:ins>
      <w:r w:rsidR="0067585E">
        <w:rPr>
          <w:rStyle w:val="CommentReference"/>
        </w:rPr>
        <w:commentReference w:id="5"/>
      </w:r>
      <w:r>
        <w:rPr>
          <w:rFonts w:hint="cs"/>
          <w:rtl/>
        </w:rPr>
        <w:t xml:space="preserve">تعریف کنیم زبان جاوا نیز یک </w:t>
      </w:r>
      <w:r>
        <w:t xml:space="preserve"> default constructor</w:t>
      </w:r>
      <w:r>
        <w:rPr>
          <w:rFonts w:hint="cs"/>
          <w:rtl/>
        </w:rPr>
        <w:t xml:space="preserve"> بدون </w:t>
      </w:r>
      <w:r>
        <w:t xml:space="preserve">argument </w:t>
      </w:r>
      <w:r>
        <w:rPr>
          <w:rFonts w:hint="cs"/>
          <w:rtl/>
        </w:rPr>
        <w:t xml:space="preserve"> به صورت پیش فرض در نظر می‌گیرد.</w:t>
      </w:r>
    </w:p>
    <w:p w14:paraId="3E9FA04D" w14:textId="6F3764B3" w:rsidR="00342F35" w:rsidRDefault="00342F35" w:rsidP="003D1D38">
      <w:pPr>
        <w:pStyle w:val="ListParagraph"/>
        <w:numPr>
          <w:ilvl w:val="0"/>
          <w:numId w:val="11"/>
        </w:numPr>
      </w:pPr>
      <w:r>
        <w:t>Type</w:t>
      </w:r>
      <w:r>
        <w:rPr>
          <w:rFonts w:hint="cs"/>
          <w:rtl/>
        </w:rPr>
        <w:t xml:space="preserve"> مقادیر اعشاری موجود در کد به صورت پیشفرض</w:t>
      </w:r>
      <w:r w:rsidR="00AA12FF">
        <w:t xml:space="preserve"> float </w:t>
      </w:r>
      <w:r w:rsidR="00AA12FF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CD57F2B" w14:textId="445F7246" w:rsidR="00342F35" w:rsidRDefault="00342F35" w:rsidP="003D1D38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جاوا یک زبان برنامه</w:t>
      </w:r>
      <w:r w:rsidR="00AA12FF">
        <w:rPr>
          <w:rFonts w:hint="cs"/>
          <w:rtl/>
        </w:rPr>
        <w:t>‌</w:t>
      </w:r>
      <w:r>
        <w:rPr>
          <w:rFonts w:hint="cs"/>
          <w:rtl/>
        </w:rPr>
        <w:t xml:space="preserve">نویسی </w:t>
      </w:r>
      <w:r>
        <w:t>statically typed</w:t>
      </w:r>
      <w:r>
        <w:rPr>
          <w:rFonts w:hint="cs"/>
          <w:rtl/>
        </w:rPr>
        <w:t xml:space="preserve"> است به این معنا که پیش از استفاده از هر متغیر باید حتما آن را</w:t>
      </w:r>
      <w:r w:rsidR="00AA12FF">
        <w:rPr>
          <w:rFonts w:hint="cs"/>
          <w:rtl/>
        </w:rPr>
        <w:t xml:space="preserve"> با </w:t>
      </w:r>
      <w:r w:rsidR="00AA12FF">
        <w:t>Type</w:t>
      </w:r>
      <w:r w:rsidR="00AA12FF">
        <w:rPr>
          <w:rFonts w:hint="cs"/>
          <w:rtl/>
        </w:rPr>
        <w:t xml:space="preserve"> مشخص</w:t>
      </w:r>
      <w:r>
        <w:rPr>
          <w:rFonts w:hint="cs"/>
          <w:rtl/>
        </w:rPr>
        <w:t xml:space="preserve"> تعریف نمود. </w:t>
      </w:r>
    </w:p>
    <w:p w14:paraId="6BDB36AD" w14:textId="5439231A" w:rsidR="002462D4" w:rsidRDefault="00342F35" w:rsidP="003D1D38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در تعریف توابع </w:t>
      </w:r>
      <w:r>
        <w:t>return type</w:t>
      </w:r>
      <w:r>
        <w:rPr>
          <w:rFonts w:hint="cs"/>
          <w:rtl/>
        </w:rPr>
        <w:t xml:space="preserve"> پیش از </w:t>
      </w:r>
      <w:r>
        <w:t>visibility modifier</w:t>
      </w:r>
      <w:r>
        <w:rPr>
          <w:rFonts w:hint="cs"/>
          <w:rtl/>
        </w:rPr>
        <w:t xml:space="preserve"> نوشته می</w:t>
      </w:r>
      <w:r w:rsidR="00AA12FF">
        <w:rPr>
          <w:rFonts w:hint="cs"/>
          <w:rtl/>
        </w:rPr>
        <w:t>‌</w:t>
      </w:r>
      <w:r>
        <w:rPr>
          <w:rFonts w:hint="cs"/>
          <w:rtl/>
        </w:rPr>
        <w:t>شود</w:t>
      </w:r>
      <w:r w:rsidR="00AA12FF">
        <w:rPr>
          <w:rFonts w:hint="cs"/>
          <w:rtl/>
        </w:rPr>
        <w:t>.</w:t>
      </w:r>
    </w:p>
    <w:p w14:paraId="460A2AD8" w14:textId="047CB927" w:rsidR="002462D4" w:rsidRDefault="002462D4" w:rsidP="003D1D38">
      <w:pPr>
        <w:pStyle w:val="Heading2"/>
        <w:rPr>
          <w:rtl/>
        </w:rPr>
      </w:pPr>
      <w:r>
        <w:rPr>
          <w:rFonts w:hint="cs"/>
          <w:rtl/>
        </w:rPr>
        <w:lastRenderedPageBreak/>
        <w:t>سوال سوم</w:t>
      </w:r>
    </w:p>
    <w:p w14:paraId="62E85F57" w14:textId="48A059C9" w:rsidR="00042F09" w:rsidRDefault="007657DF" w:rsidP="003D1D38">
      <w:pPr>
        <w:rPr>
          <w:rtl/>
        </w:rPr>
      </w:pPr>
      <w:r w:rsidRPr="00FD001B">
        <w:rPr>
          <w:rFonts w:ascii="Verdana-Bold" w:hAnsi="Verdana-Bold" w:cs="Verdana-Bold"/>
          <w:b/>
          <w:bCs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91F68" wp14:editId="0AFF1275">
                <wp:simplePos x="0" y="0"/>
                <wp:positionH relativeFrom="margin">
                  <wp:posOffset>102870</wp:posOffset>
                </wp:positionH>
                <wp:positionV relativeFrom="margin">
                  <wp:posOffset>1793875</wp:posOffset>
                </wp:positionV>
                <wp:extent cx="5460365" cy="5915660"/>
                <wp:effectExtent l="0" t="0" r="26035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365" cy="591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3639" w14:textId="77777777" w:rsidR="00B32AE2" w:rsidRPr="00B32AE2" w:rsidRDefault="00B32AE2" w:rsidP="00451B4D">
                            <w:pPr>
                              <w:bidi w:val="0"/>
                              <w:ind w:firstLine="0"/>
                              <w:jc w:val="left"/>
                            </w:pPr>
                            <w:r w:rsidRPr="00B32AE2">
                              <w:rPr>
                                <w:rFonts w:eastAsia="Times New Roman"/>
                                <w:b/>
                                <w:bCs/>
                                <w:color w:val="000080"/>
                              </w:rPr>
                              <w:t>class</w:t>
                            </w:r>
                            <w:r w:rsidRPr="00B32AE2">
                              <w:t xml:space="preserve"> Test1 </w:t>
                            </w:r>
                            <w:r w:rsidRPr="00B32AE2">
                              <w:rPr>
                                <w:rtl/>
                              </w:rPr>
                              <w:br/>
                            </w:r>
                            <w:r w:rsidRPr="00B32AE2">
                              <w:t xml:space="preserve">{ </w:t>
                            </w:r>
                          </w:p>
                          <w:p w14:paraId="154904DF" w14:textId="4707507D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 xml:space="preserve">// A method that takes variable number of integer </w:t>
                            </w:r>
                          </w:p>
                          <w:p w14:paraId="2D4CA286" w14:textId="4B318D52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 xml:space="preserve">// arguments. </w:t>
                            </w:r>
                          </w:p>
                          <w:p w14:paraId="7003BB67" w14:textId="63534787" w:rsidR="00B32AE2" w:rsidRPr="00B32AE2" w:rsidRDefault="00B32AE2" w:rsidP="00451B4D">
                            <w:pPr>
                              <w:bidi w:val="0"/>
                              <w:ind w:firstLine="0"/>
                              <w:jc w:val="left"/>
                            </w:pPr>
                            <w:r>
                              <w:t xml:space="preserve">*   </w:t>
                            </w:r>
                            <w:r w:rsidRPr="00B32AE2">
                              <w:rPr>
                                <w:rFonts w:eastAsia="Times New Roman"/>
                                <w:b/>
                                <w:bCs/>
                                <w:color w:val="000080"/>
                              </w:rPr>
                              <w:t>static void</w:t>
                            </w:r>
                            <w:r w:rsidRPr="00B32AE2">
                              <w:t xml:space="preserve"> fun(</w:t>
                            </w:r>
                            <w:r w:rsidRPr="00B32AE2">
                              <w:rPr>
                                <w:rFonts w:eastAsia="Times New Roman"/>
                                <w:b/>
                                <w:bCs/>
                                <w:color w:val="000080"/>
                              </w:rPr>
                              <w:t>int</w:t>
                            </w:r>
                            <w:del w:id="8" w:author="Amir Amir" w:date="2020-02-21T19:55:00Z">
                              <w:r w:rsidRPr="00B32AE2" w:rsidDel="0067585E">
                                <w:delText xml:space="preserve"> </w:delText>
                              </w:r>
                            </w:del>
                            <w:r w:rsidRPr="00B32AE2">
                              <w:t>...</w:t>
                            </w:r>
                            <w:ins w:id="9" w:author="Amir Amir" w:date="2020-02-21T19:55:00Z">
                              <w:r w:rsidR="0067585E">
                                <w:t xml:space="preserve"> </w:t>
                              </w:r>
                            </w:ins>
                            <w:r w:rsidRPr="00B32AE2">
                              <w:t xml:space="preserve">a) </w:t>
                            </w:r>
                          </w:p>
                          <w:p w14:paraId="5A395E9E" w14:textId="78ABF140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 xml:space="preserve">{ </w:t>
                            </w:r>
                          </w:p>
                          <w:p w14:paraId="65EFCB82" w14:textId="169BF8FE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</w:r>
                            <w:proofErr w:type="spellStart"/>
                            <w:r w:rsidRPr="00B32AE2">
                              <w:t>System.out.println</w:t>
                            </w:r>
                            <w:proofErr w:type="spellEnd"/>
                            <w:r w:rsidRPr="00B32AE2">
                              <w:t>("</w:t>
                            </w:r>
                            <w:r w:rsidRPr="00B32AE2">
                              <w:rPr>
                                <w:rFonts w:eastAsia="Times New Roman"/>
                                <w:b/>
                                <w:bCs/>
                                <w:color w:val="008000"/>
                              </w:rPr>
                              <w:t>Number of arguments:</w:t>
                            </w:r>
                            <w:r w:rsidRPr="00B32AE2">
                              <w:t xml:space="preserve"> " + </w:t>
                            </w:r>
                            <w:proofErr w:type="spellStart"/>
                            <w:proofErr w:type="gramStart"/>
                            <w:r w:rsidRPr="00B32AE2">
                              <w:t>a.length</w:t>
                            </w:r>
                            <w:proofErr w:type="spellEnd"/>
                            <w:proofErr w:type="gramEnd"/>
                            <w:r w:rsidRPr="00B32AE2">
                              <w:t xml:space="preserve">); </w:t>
                            </w:r>
                          </w:p>
                          <w:p w14:paraId="4A8BB699" w14:textId="65234F09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  <w:t xml:space="preserve">// using for each loop to display contents of a </w:t>
                            </w:r>
                          </w:p>
                          <w:p w14:paraId="6CE8D7B5" w14:textId="749722EA" w:rsidR="00B32AE2" w:rsidRPr="00B32AE2" w:rsidRDefault="00B32AE2" w:rsidP="00451B4D">
                            <w:pPr>
                              <w:bidi w:val="0"/>
                              <w:ind w:firstLine="0"/>
                              <w:jc w:val="left"/>
                            </w:pPr>
                            <w:r w:rsidRPr="00B32AE2">
                              <w:t>**</w:t>
                            </w:r>
                            <w:r w:rsidRPr="00B32AE2">
                              <w:tab/>
                            </w:r>
                            <w:r w:rsidRPr="00B32AE2">
                              <w:rPr>
                                <w:rFonts w:eastAsia="Times New Roman"/>
                                <w:b/>
                                <w:bCs/>
                                <w:color w:val="000080"/>
                              </w:rPr>
                              <w:t>for</w:t>
                            </w:r>
                            <w:r w:rsidRPr="00B32AE2">
                              <w:t xml:space="preserve"> (</w:t>
                            </w:r>
                            <w:r w:rsidRPr="00B32AE2">
                              <w:rPr>
                                <w:rFonts w:eastAsia="Times New Roman"/>
                                <w:b/>
                                <w:bCs/>
                                <w:color w:val="000080"/>
                              </w:rPr>
                              <w:t>int</w:t>
                            </w:r>
                            <w:r w:rsidRPr="00B32AE2">
                              <w:t xml:space="preserve"> i: a) </w:t>
                            </w:r>
                          </w:p>
                          <w:p w14:paraId="3BA82993" w14:textId="4C991999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</w:r>
                            <w:r w:rsidRPr="00B32AE2">
                              <w:tab/>
                            </w:r>
                            <w:proofErr w:type="spellStart"/>
                            <w:r w:rsidRPr="00B32AE2">
                              <w:t>System.out.print</w:t>
                            </w:r>
                            <w:proofErr w:type="spellEnd"/>
                            <w:r w:rsidRPr="00B32AE2">
                              <w:t>(</w:t>
                            </w:r>
                            <w:proofErr w:type="spellStart"/>
                            <w:r w:rsidRPr="00B32AE2">
                              <w:t>i</w:t>
                            </w:r>
                            <w:proofErr w:type="spellEnd"/>
                            <w:r w:rsidRPr="00B32AE2">
                              <w:t xml:space="preserve"> + " "); </w:t>
                            </w:r>
                          </w:p>
                          <w:p w14:paraId="3D4FB8C1" w14:textId="06B799EF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</w:r>
                            <w:proofErr w:type="spellStart"/>
                            <w:r w:rsidRPr="00B32AE2">
                              <w:t>System.out.println</w:t>
                            </w:r>
                            <w:proofErr w:type="spellEnd"/>
                            <w:r w:rsidRPr="00B32AE2">
                              <w:t xml:space="preserve">(); </w:t>
                            </w:r>
                          </w:p>
                          <w:p w14:paraId="366FA17A" w14:textId="40F80A80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 xml:space="preserve">} </w:t>
                            </w:r>
                          </w:p>
                          <w:p w14:paraId="6BB91EA2" w14:textId="77777777" w:rsidR="00B32AE2" w:rsidRDefault="00B32AE2" w:rsidP="009804FE">
                            <w:pPr>
                              <w:bidi w:val="0"/>
                              <w:jc w:val="left"/>
                            </w:pPr>
                          </w:p>
                          <w:p w14:paraId="570E2650" w14:textId="4B4330EF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 xml:space="preserve">// Driver code </w:t>
                            </w:r>
                          </w:p>
                          <w:p w14:paraId="54E0AAE5" w14:textId="5CFFEFF5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rPr>
                                <w:rFonts w:eastAsia="Times New Roman"/>
                                <w:b/>
                                <w:bCs/>
                                <w:color w:val="000080"/>
                              </w:rPr>
                              <w:t>public static void</w:t>
                            </w:r>
                            <w:r w:rsidRPr="00B32AE2">
                              <w:t xml:space="preserve"> </w:t>
                            </w:r>
                            <w:proofErr w:type="gramStart"/>
                            <w:r w:rsidRPr="00B32AE2">
                              <w:t>main(</w:t>
                            </w:r>
                            <w:proofErr w:type="gramEnd"/>
                            <w:r w:rsidRPr="00B32AE2">
                              <w:t xml:space="preserve">String </w:t>
                            </w:r>
                            <w:proofErr w:type="spellStart"/>
                            <w:r w:rsidRPr="00B32AE2">
                              <w:t>args</w:t>
                            </w:r>
                            <w:proofErr w:type="spellEnd"/>
                            <w:r w:rsidRPr="00B32AE2">
                              <w:t xml:space="preserve">[]) </w:t>
                            </w:r>
                          </w:p>
                          <w:p w14:paraId="4A08F93E" w14:textId="5B68C2A4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 xml:space="preserve">{ </w:t>
                            </w:r>
                          </w:p>
                          <w:p w14:paraId="554EA87F" w14:textId="24A4A55E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  <w:t xml:space="preserve">// Calling the </w:t>
                            </w:r>
                            <w:proofErr w:type="spellStart"/>
                            <w:r w:rsidRPr="00B32AE2">
                              <w:t>varargs</w:t>
                            </w:r>
                            <w:proofErr w:type="spellEnd"/>
                            <w:r w:rsidRPr="00B32AE2">
                              <w:t xml:space="preserve"> method with different number </w:t>
                            </w:r>
                          </w:p>
                          <w:p w14:paraId="45A2FC55" w14:textId="3721BEE2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  <w:t xml:space="preserve">// of parameters </w:t>
                            </w:r>
                          </w:p>
                          <w:p w14:paraId="18B72DCF" w14:textId="6E2FB438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</w:r>
                            <w:proofErr w:type="gramStart"/>
                            <w:r w:rsidRPr="00B32AE2">
                              <w:t>fun(</w:t>
                            </w:r>
                            <w:proofErr w:type="gramEnd"/>
                            <w:r w:rsidRPr="00B32AE2">
                              <w:t>100);</w:t>
                            </w:r>
                            <w:r w:rsidRPr="00B32AE2">
                              <w:tab/>
                            </w:r>
                            <w:r w:rsidRPr="00B32AE2">
                              <w:tab/>
                              <w:t xml:space="preserve"> // one parameter </w:t>
                            </w:r>
                          </w:p>
                          <w:p w14:paraId="46652B60" w14:textId="1DBCC71F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</w:r>
                            <w:proofErr w:type="gramStart"/>
                            <w:r w:rsidRPr="00B32AE2">
                              <w:t>fun(</w:t>
                            </w:r>
                            <w:proofErr w:type="gramEnd"/>
                            <w:r w:rsidRPr="00B32AE2">
                              <w:t xml:space="preserve">1, 2, 3, 4); // four parameters </w:t>
                            </w:r>
                          </w:p>
                          <w:p w14:paraId="323DDF29" w14:textId="33820313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ab/>
                            </w:r>
                            <w:proofErr w:type="gramStart"/>
                            <w:r w:rsidRPr="00B32AE2">
                              <w:t>fun(</w:t>
                            </w:r>
                            <w:proofErr w:type="gramEnd"/>
                            <w:r w:rsidRPr="00B32AE2">
                              <w:t>);</w:t>
                            </w:r>
                            <w:r w:rsidRPr="00B32AE2">
                              <w:tab/>
                            </w:r>
                            <w:r w:rsidRPr="00B32AE2">
                              <w:tab/>
                              <w:t xml:space="preserve"> // no parameter </w:t>
                            </w:r>
                          </w:p>
                          <w:p w14:paraId="0AA70735" w14:textId="6894E780" w:rsidR="00B32AE2" w:rsidRPr="00B32AE2" w:rsidRDefault="00B32AE2" w:rsidP="009804FE">
                            <w:pPr>
                              <w:bidi w:val="0"/>
                              <w:jc w:val="left"/>
                            </w:pPr>
                            <w:r w:rsidRPr="00B32AE2">
                              <w:t xml:space="preserve">} </w:t>
                            </w:r>
                          </w:p>
                          <w:p w14:paraId="44CC3187" w14:textId="16B680D3" w:rsidR="00B32AE2" w:rsidRPr="00B32AE2" w:rsidRDefault="00B32AE2" w:rsidP="00451B4D">
                            <w:pPr>
                              <w:bidi w:val="0"/>
                              <w:ind w:firstLine="0"/>
                              <w:jc w:val="left"/>
                            </w:pPr>
                            <w:r w:rsidRPr="00B32AE2">
                              <w:t>}</w:t>
                            </w:r>
                          </w:p>
                          <w:p w14:paraId="38FE7261" w14:textId="77777777" w:rsidR="00042F09" w:rsidRPr="00B32AE2" w:rsidRDefault="00042F09" w:rsidP="009804FE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1F68" id="Text Box 2" o:spid="_x0000_s1027" type="#_x0000_t202" style="position:absolute;left:0;text-align:left;margin-left:8.1pt;margin-top:141.25pt;width:429.95pt;height:46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">
                <v:textbox>
                  <w:txbxContent>
                    <w:p w14:paraId="60CC3639" w14:textId="77777777" w:rsidR="00B32AE2" w:rsidRPr="00B32AE2" w:rsidRDefault="00B32AE2" w:rsidP="00451B4D">
                      <w:pPr>
                        <w:bidi w:val="0"/>
                        <w:ind w:firstLine="0"/>
                        <w:jc w:val="left"/>
                      </w:pPr>
                      <w:r w:rsidRPr="00B32AE2">
                        <w:rPr>
                          <w:rFonts w:eastAsia="Times New Roman"/>
                          <w:b/>
                          <w:bCs/>
                          <w:color w:val="000080"/>
                        </w:rPr>
                        <w:t>class</w:t>
                      </w:r>
                      <w:r w:rsidRPr="00B32AE2">
                        <w:t xml:space="preserve"> Test1 </w:t>
                      </w:r>
                      <w:r w:rsidRPr="00B32AE2">
                        <w:rPr>
                          <w:rtl/>
                        </w:rPr>
                        <w:br/>
                      </w:r>
                      <w:r w:rsidRPr="00B32AE2">
                        <w:t xml:space="preserve">{ </w:t>
                      </w:r>
                    </w:p>
                    <w:p w14:paraId="154904DF" w14:textId="4707507D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 xml:space="preserve">// A method that takes variable number of integer </w:t>
                      </w:r>
                    </w:p>
                    <w:p w14:paraId="2D4CA286" w14:textId="4B318D52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 xml:space="preserve">// arguments. </w:t>
                      </w:r>
                    </w:p>
                    <w:p w14:paraId="7003BB67" w14:textId="63534787" w:rsidR="00B32AE2" w:rsidRPr="00B32AE2" w:rsidRDefault="00B32AE2" w:rsidP="00451B4D">
                      <w:pPr>
                        <w:bidi w:val="0"/>
                        <w:ind w:firstLine="0"/>
                        <w:jc w:val="left"/>
                      </w:pPr>
                      <w:r>
                        <w:t xml:space="preserve">*   </w:t>
                      </w:r>
                      <w:r w:rsidRPr="00B32AE2">
                        <w:rPr>
                          <w:rFonts w:eastAsia="Times New Roman"/>
                          <w:b/>
                          <w:bCs/>
                          <w:color w:val="000080"/>
                        </w:rPr>
                        <w:t>static void</w:t>
                      </w:r>
                      <w:r w:rsidRPr="00B32AE2">
                        <w:t xml:space="preserve"> fun(</w:t>
                      </w:r>
                      <w:r w:rsidRPr="00B32AE2">
                        <w:rPr>
                          <w:rFonts w:eastAsia="Times New Roman"/>
                          <w:b/>
                          <w:bCs/>
                          <w:color w:val="000080"/>
                        </w:rPr>
                        <w:t>int</w:t>
                      </w:r>
                      <w:del w:id="10" w:author="Amir Amir" w:date="2020-02-21T19:55:00Z">
                        <w:r w:rsidRPr="00B32AE2" w:rsidDel="0067585E">
                          <w:delText xml:space="preserve"> </w:delText>
                        </w:r>
                      </w:del>
                      <w:r w:rsidRPr="00B32AE2">
                        <w:t>...</w:t>
                      </w:r>
                      <w:ins w:id="11" w:author="Amir Amir" w:date="2020-02-21T19:55:00Z">
                        <w:r w:rsidR="0067585E">
                          <w:t xml:space="preserve"> </w:t>
                        </w:r>
                      </w:ins>
                      <w:r w:rsidRPr="00B32AE2">
                        <w:t xml:space="preserve">a) </w:t>
                      </w:r>
                    </w:p>
                    <w:p w14:paraId="5A395E9E" w14:textId="78ABF140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 xml:space="preserve">{ </w:t>
                      </w:r>
                    </w:p>
                    <w:p w14:paraId="65EFCB82" w14:textId="169BF8FE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</w:r>
                      <w:proofErr w:type="spellStart"/>
                      <w:r w:rsidRPr="00B32AE2">
                        <w:t>System.out.println</w:t>
                      </w:r>
                      <w:proofErr w:type="spellEnd"/>
                      <w:r w:rsidRPr="00B32AE2">
                        <w:t>("</w:t>
                      </w:r>
                      <w:r w:rsidRPr="00B32AE2">
                        <w:rPr>
                          <w:rFonts w:eastAsia="Times New Roman"/>
                          <w:b/>
                          <w:bCs/>
                          <w:color w:val="008000"/>
                        </w:rPr>
                        <w:t>Number of arguments:</w:t>
                      </w:r>
                      <w:r w:rsidRPr="00B32AE2">
                        <w:t xml:space="preserve"> " + </w:t>
                      </w:r>
                      <w:proofErr w:type="spellStart"/>
                      <w:proofErr w:type="gramStart"/>
                      <w:r w:rsidRPr="00B32AE2">
                        <w:t>a.length</w:t>
                      </w:r>
                      <w:proofErr w:type="spellEnd"/>
                      <w:proofErr w:type="gramEnd"/>
                      <w:r w:rsidRPr="00B32AE2">
                        <w:t xml:space="preserve">); </w:t>
                      </w:r>
                    </w:p>
                    <w:p w14:paraId="4A8BB699" w14:textId="65234F09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  <w:t xml:space="preserve">// using for each loop to display contents of a </w:t>
                      </w:r>
                    </w:p>
                    <w:p w14:paraId="6CE8D7B5" w14:textId="749722EA" w:rsidR="00B32AE2" w:rsidRPr="00B32AE2" w:rsidRDefault="00B32AE2" w:rsidP="00451B4D">
                      <w:pPr>
                        <w:bidi w:val="0"/>
                        <w:ind w:firstLine="0"/>
                        <w:jc w:val="left"/>
                      </w:pPr>
                      <w:r w:rsidRPr="00B32AE2">
                        <w:t>**</w:t>
                      </w:r>
                      <w:r w:rsidRPr="00B32AE2">
                        <w:tab/>
                      </w:r>
                      <w:r w:rsidRPr="00B32AE2">
                        <w:rPr>
                          <w:rFonts w:eastAsia="Times New Roman"/>
                          <w:b/>
                          <w:bCs/>
                          <w:color w:val="000080"/>
                        </w:rPr>
                        <w:t>for</w:t>
                      </w:r>
                      <w:r w:rsidRPr="00B32AE2">
                        <w:t xml:space="preserve"> (</w:t>
                      </w:r>
                      <w:r w:rsidRPr="00B32AE2">
                        <w:rPr>
                          <w:rFonts w:eastAsia="Times New Roman"/>
                          <w:b/>
                          <w:bCs/>
                          <w:color w:val="000080"/>
                        </w:rPr>
                        <w:t>int</w:t>
                      </w:r>
                      <w:r w:rsidRPr="00B32AE2">
                        <w:t xml:space="preserve"> i: a) </w:t>
                      </w:r>
                    </w:p>
                    <w:p w14:paraId="3BA82993" w14:textId="4C991999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</w:r>
                      <w:r w:rsidRPr="00B32AE2">
                        <w:tab/>
                      </w:r>
                      <w:proofErr w:type="spellStart"/>
                      <w:r w:rsidRPr="00B32AE2">
                        <w:t>System.out.print</w:t>
                      </w:r>
                      <w:proofErr w:type="spellEnd"/>
                      <w:r w:rsidRPr="00B32AE2">
                        <w:t>(</w:t>
                      </w:r>
                      <w:proofErr w:type="spellStart"/>
                      <w:r w:rsidRPr="00B32AE2">
                        <w:t>i</w:t>
                      </w:r>
                      <w:proofErr w:type="spellEnd"/>
                      <w:r w:rsidRPr="00B32AE2">
                        <w:t xml:space="preserve"> + " "); </w:t>
                      </w:r>
                    </w:p>
                    <w:p w14:paraId="3D4FB8C1" w14:textId="06B799EF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</w:r>
                      <w:proofErr w:type="spellStart"/>
                      <w:r w:rsidRPr="00B32AE2">
                        <w:t>System.out.println</w:t>
                      </w:r>
                      <w:proofErr w:type="spellEnd"/>
                      <w:r w:rsidRPr="00B32AE2">
                        <w:t xml:space="preserve">(); </w:t>
                      </w:r>
                    </w:p>
                    <w:p w14:paraId="366FA17A" w14:textId="40F80A80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 xml:space="preserve">} </w:t>
                      </w:r>
                    </w:p>
                    <w:p w14:paraId="6BB91EA2" w14:textId="77777777" w:rsidR="00B32AE2" w:rsidRDefault="00B32AE2" w:rsidP="009804FE">
                      <w:pPr>
                        <w:bidi w:val="0"/>
                        <w:jc w:val="left"/>
                      </w:pPr>
                    </w:p>
                    <w:p w14:paraId="570E2650" w14:textId="4B4330EF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 xml:space="preserve">// Driver code </w:t>
                      </w:r>
                    </w:p>
                    <w:p w14:paraId="54E0AAE5" w14:textId="5CFFEFF5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rPr>
                          <w:rFonts w:eastAsia="Times New Roman"/>
                          <w:b/>
                          <w:bCs/>
                          <w:color w:val="000080"/>
                        </w:rPr>
                        <w:t>public static void</w:t>
                      </w:r>
                      <w:r w:rsidRPr="00B32AE2">
                        <w:t xml:space="preserve"> </w:t>
                      </w:r>
                      <w:proofErr w:type="gramStart"/>
                      <w:r w:rsidRPr="00B32AE2">
                        <w:t>main(</w:t>
                      </w:r>
                      <w:proofErr w:type="gramEnd"/>
                      <w:r w:rsidRPr="00B32AE2">
                        <w:t xml:space="preserve">String </w:t>
                      </w:r>
                      <w:proofErr w:type="spellStart"/>
                      <w:r w:rsidRPr="00B32AE2">
                        <w:t>args</w:t>
                      </w:r>
                      <w:proofErr w:type="spellEnd"/>
                      <w:r w:rsidRPr="00B32AE2">
                        <w:t xml:space="preserve">[]) </w:t>
                      </w:r>
                    </w:p>
                    <w:p w14:paraId="4A08F93E" w14:textId="5B68C2A4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 xml:space="preserve">{ </w:t>
                      </w:r>
                    </w:p>
                    <w:p w14:paraId="554EA87F" w14:textId="24A4A55E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  <w:t xml:space="preserve">// Calling the </w:t>
                      </w:r>
                      <w:proofErr w:type="spellStart"/>
                      <w:r w:rsidRPr="00B32AE2">
                        <w:t>varargs</w:t>
                      </w:r>
                      <w:proofErr w:type="spellEnd"/>
                      <w:r w:rsidRPr="00B32AE2">
                        <w:t xml:space="preserve"> method with different number </w:t>
                      </w:r>
                    </w:p>
                    <w:p w14:paraId="45A2FC55" w14:textId="3721BEE2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  <w:t xml:space="preserve">// of parameters </w:t>
                      </w:r>
                    </w:p>
                    <w:p w14:paraId="18B72DCF" w14:textId="6E2FB438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</w:r>
                      <w:proofErr w:type="gramStart"/>
                      <w:r w:rsidRPr="00B32AE2">
                        <w:t>fun(</w:t>
                      </w:r>
                      <w:proofErr w:type="gramEnd"/>
                      <w:r w:rsidRPr="00B32AE2">
                        <w:t>100);</w:t>
                      </w:r>
                      <w:r w:rsidRPr="00B32AE2">
                        <w:tab/>
                      </w:r>
                      <w:r w:rsidRPr="00B32AE2">
                        <w:tab/>
                        <w:t xml:space="preserve"> // one parameter </w:t>
                      </w:r>
                    </w:p>
                    <w:p w14:paraId="46652B60" w14:textId="1DBCC71F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</w:r>
                      <w:proofErr w:type="gramStart"/>
                      <w:r w:rsidRPr="00B32AE2">
                        <w:t>fun(</w:t>
                      </w:r>
                      <w:proofErr w:type="gramEnd"/>
                      <w:r w:rsidRPr="00B32AE2">
                        <w:t xml:space="preserve">1, 2, 3, 4); // four parameters </w:t>
                      </w:r>
                    </w:p>
                    <w:p w14:paraId="323DDF29" w14:textId="33820313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ab/>
                      </w:r>
                      <w:proofErr w:type="gramStart"/>
                      <w:r w:rsidRPr="00B32AE2">
                        <w:t>fun(</w:t>
                      </w:r>
                      <w:proofErr w:type="gramEnd"/>
                      <w:r w:rsidRPr="00B32AE2">
                        <w:t>);</w:t>
                      </w:r>
                      <w:r w:rsidRPr="00B32AE2">
                        <w:tab/>
                      </w:r>
                      <w:r w:rsidRPr="00B32AE2">
                        <w:tab/>
                        <w:t xml:space="preserve"> // no parameter </w:t>
                      </w:r>
                    </w:p>
                    <w:p w14:paraId="0AA70735" w14:textId="6894E780" w:rsidR="00B32AE2" w:rsidRPr="00B32AE2" w:rsidRDefault="00B32AE2" w:rsidP="009804FE">
                      <w:pPr>
                        <w:bidi w:val="0"/>
                        <w:jc w:val="left"/>
                      </w:pPr>
                      <w:r w:rsidRPr="00B32AE2">
                        <w:t xml:space="preserve">} </w:t>
                      </w:r>
                    </w:p>
                    <w:p w14:paraId="44CC3187" w14:textId="16B680D3" w:rsidR="00B32AE2" w:rsidRPr="00B32AE2" w:rsidRDefault="00B32AE2" w:rsidP="00451B4D">
                      <w:pPr>
                        <w:bidi w:val="0"/>
                        <w:ind w:firstLine="0"/>
                        <w:jc w:val="left"/>
                      </w:pPr>
                      <w:r w:rsidRPr="00B32AE2">
                        <w:t>}</w:t>
                      </w:r>
                    </w:p>
                    <w:p w14:paraId="38FE7261" w14:textId="77777777" w:rsidR="00042F09" w:rsidRPr="00B32AE2" w:rsidRDefault="00042F09" w:rsidP="009804FE">
                      <w:pPr>
                        <w:bidi w:val="0"/>
                        <w:jc w:val="left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2F09">
        <w:rPr>
          <w:rFonts w:hint="cs"/>
          <w:rtl/>
        </w:rPr>
        <w:t xml:space="preserve">در جاوا چندین راه برای پاس‌دادن تعداد نامعینی از متغیرها به یک تابع وجود دارد، یکی از این راه‌ها ارسال متغیرها به صورت یک آرایه (یا </w:t>
      </w:r>
      <w:proofErr w:type="spellStart"/>
      <w:r w:rsidR="00042F09">
        <w:t>ArrayList</w:t>
      </w:r>
      <w:proofErr w:type="spellEnd"/>
      <w:r w:rsidR="00042F09">
        <w:rPr>
          <w:rFonts w:hint="cs"/>
          <w:rtl/>
        </w:rPr>
        <w:t xml:space="preserve"> یا </w:t>
      </w:r>
      <w:r w:rsidR="00042F09">
        <w:t>List</w:t>
      </w:r>
      <w:r w:rsidR="00042F09">
        <w:rPr>
          <w:rFonts w:hint="cs"/>
          <w:rtl/>
        </w:rPr>
        <w:t xml:space="preserve"> و یا کلاس‌های دیگر شناخته شده) است.</w:t>
      </w:r>
      <w:r w:rsidR="00042F09">
        <w:rPr>
          <w:rtl/>
        </w:rPr>
        <w:br/>
      </w:r>
      <w:r w:rsidR="00042F09">
        <w:rPr>
          <w:rFonts w:hint="cs"/>
          <w:rtl/>
        </w:rPr>
        <w:t xml:space="preserve">یکی دیگر از این راه‌ها استفاده از </w:t>
      </w:r>
      <w:r w:rsidR="00042F09">
        <w:t>Syntax</w:t>
      </w:r>
      <w:r w:rsidR="00042F09">
        <w:rPr>
          <w:rFonts w:hint="cs"/>
          <w:rtl/>
        </w:rPr>
        <w:t xml:space="preserve">ای با نام </w:t>
      </w:r>
      <w:proofErr w:type="spellStart"/>
      <w:r w:rsidR="00042F09">
        <w:t>Varargs</w:t>
      </w:r>
      <w:proofErr w:type="spellEnd"/>
      <w:r w:rsidR="00042F09">
        <w:rPr>
          <w:rFonts w:hint="cs"/>
          <w:rtl/>
        </w:rPr>
        <w:t xml:space="preserve"> (= </w:t>
      </w:r>
      <w:r w:rsidR="00042F09">
        <w:t>Variable Arguments</w:t>
      </w:r>
      <w:r w:rsidR="00042F09">
        <w:rPr>
          <w:rFonts w:hint="cs"/>
          <w:rtl/>
        </w:rPr>
        <w:t>) است که به این شکل در زبان پیاده می‌شود.</w:t>
      </w:r>
    </w:p>
    <w:p w14:paraId="3C9E78BA" w14:textId="598CE7F3" w:rsidR="007657DF" w:rsidRDefault="007657DF" w:rsidP="003D1D38"/>
    <w:p w14:paraId="52EC3AF1" w14:textId="77777777" w:rsidR="00451B4D" w:rsidRDefault="00451B4D" w:rsidP="003D1D38">
      <w:pPr>
        <w:rPr>
          <w:rtl/>
        </w:rPr>
      </w:pPr>
    </w:p>
    <w:p w14:paraId="08511936" w14:textId="77777777" w:rsidR="00451B4D" w:rsidRDefault="00451B4D" w:rsidP="003D1D38">
      <w:pPr>
        <w:rPr>
          <w:rtl/>
        </w:rPr>
      </w:pPr>
    </w:p>
    <w:p w14:paraId="3C8FF82F" w14:textId="4B9E05CB" w:rsidR="007657DF" w:rsidRDefault="007657DF" w:rsidP="003D1D38">
      <w:pPr>
        <w:rPr>
          <w:rtl/>
        </w:rPr>
      </w:pPr>
      <w:r>
        <w:rPr>
          <w:rFonts w:hint="cs"/>
          <w:rtl/>
        </w:rPr>
        <w:lastRenderedPageBreak/>
        <w:t xml:space="preserve">در خطی که با </w:t>
      </w:r>
      <w:r>
        <w:t>*</w:t>
      </w:r>
      <w:r>
        <w:rPr>
          <w:rFonts w:hint="cs"/>
          <w:rtl/>
        </w:rPr>
        <w:t xml:space="preserve"> مشخص شده، می‌بینیم که با استفاده از ساختار </w:t>
      </w:r>
      <w:proofErr w:type="spellStart"/>
      <w:r>
        <w:t>type_name</w:t>
      </w:r>
      <w:proofErr w:type="spellEnd"/>
      <w:r>
        <w:t>…</w:t>
      </w:r>
      <w:r>
        <w:rPr>
          <w:rFonts w:hint="cs"/>
          <w:rtl/>
        </w:rPr>
        <w:t xml:space="preserve">، تابع پارامتری با نام </w:t>
      </w:r>
      <w:r>
        <w:t>a</w:t>
      </w:r>
      <w:r>
        <w:rPr>
          <w:rFonts w:hint="cs"/>
          <w:rtl/>
        </w:rPr>
        <w:t xml:space="preserve"> را به صورت مجموعه (</w:t>
      </w:r>
      <w:r>
        <w:t>Collection</w:t>
      </w:r>
      <w:r>
        <w:rPr>
          <w:rFonts w:hint="cs"/>
          <w:rtl/>
        </w:rPr>
        <w:t xml:space="preserve">)ای از تایپ مشخص شده‌ دریافت می‌کند. </w:t>
      </w:r>
    </w:p>
    <w:p w14:paraId="013106C3" w14:textId="77777777" w:rsidR="007657DF" w:rsidRDefault="007657DF" w:rsidP="003D1D38">
      <w:pPr>
        <w:rPr>
          <w:rtl/>
        </w:rPr>
      </w:pPr>
      <w:r>
        <w:rPr>
          <w:rFonts w:hint="cs"/>
          <w:rtl/>
        </w:rPr>
        <w:t xml:space="preserve">در خطی که با </w:t>
      </w:r>
      <w:r>
        <w:t>**</w:t>
      </w:r>
      <w:r>
        <w:rPr>
          <w:rFonts w:hint="cs"/>
          <w:rtl/>
        </w:rPr>
        <w:t xml:space="preserve"> مشخص شده، می‌بینیم که با استفاده از ساختار:</w:t>
      </w:r>
    </w:p>
    <w:p w14:paraId="6673FE99" w14:textId="5DFF25BB" w:rsidR="007657DF" w:rsidRDefault="007657DF" w:rsidP="003D1D38">
      <w:proofErr w:type="spellStart"/>
      <w:r>
        <w:t>type_name</w:t>
      </w:r>
      <w:proofErr w:type="spellEnd"/>
      <w:r>
        <w:t xml:space="preserve"> name: collection</w:t>
      </w:r>
    </w:p>
    <w:p w14:paraId="42D9A066" w14:textId="01C6AD01" w:rsidR="007657DF" w:rsidRDefault="007657DF" w:rsidP="00DE22A5">
      <w:r>
        <w:rPr>
          <w:rFonts w:hint="cs"/>
          <w:rtl/>
        </w:rPr>
        <w:t xml:space="preserve">یک </w:t>
      </w:r>
      <w:r>
        <w:t>for-e</w:t>
      </w:r>
      <w:r w:rsidRPr="003D1D38">
        <w:t>ach</w:t>
      </w:r>
      <w:r w:rsidRPr="003D1D38">
        <w:rPr>
          <w:rFonts w:hint="cs"/>
          <w:rtl/>
        </w:rPr>
        <w:t xml:space="preserve"> روی متغیرهای مجموعه‌ی </w:t>
      </w:r>
      <w:r w:rsidRPr="003D1D38">
        <w:t>a</w:t>
      </w:r>
      <w:r w:rsidRPr="003D1D38">
        <w:rPr>
          <w:rFonts w:hint="cs"/>
          <w:rtl/>
        </w:rPr>
        <w:t xml:space="preserve"> که عنصر فعلی آن با </w:t>
      </w:r>
      <w:proofErr w:type="spellStart"/>
      <w:r w:rsidRPr="003D1D38">
        <w:t>i</w:t>
      </w:r>
      <w:proofErr w:type="spellEnd"/>
      <w:r w:rsidRPr="003D1D38">
        <w:rPr>
          <w:rFonts w:hint="cs"/>
          <w:rtl/>
        </w:rPr>
        <w:t xml:space="preserve"> نشان داده شده و از </w:t>
      </w:r>
      <w:r w:rsidR="00DE22A5">
        <w:rPr>
          <w:rFonts w:hint="cs"/>
          <w:rtl/>
        </w:rPr>
        <w:t>نوع</w:t>
      </w:r>
      <w:r w:rsidRPr="003D1D38">
        <w:rPr>
          <w:rFonts w:hint="cs"/>
          <w:rtl/>
        </w:rPr>
        <w:t xml:space="preserve"> </w:t>
      </w:r>
      <w:r w:rsidRPr="003D1D38">
        <w:t>type</w:t>
      </w:r>
      <w:r w:rsidRPr="003D1D38">
        <w:rPr>
          <w:rFonts w:hint="cs"/>
          <w:rtl/>
        </w:rPr>
        <w:t xml:space="preserve"> است انجام می‌گیرد</w:t>
      </w:r>
      <w:r>
        <w:rPr>
          <w:rFonts w:hint="cs"/>
          <w:rtl/>
        </w:rPr>
        <w:t>.</w:t>
      </w:r>
    </w:p>
    <w:p w14:paraId="31EB37A8" w14:textId="48A5B59B" w:rsidR="007657DF" w:rsidRDefault="007657DF" w:rsidP="008B3704">
      <w:pPr>
        <w:rPr>
          <w:rtl/>
        </w:rPr>
      </w:pPr>
      <w:r>
        <w:rPr>
          <w:rFonts w:hint="cs"/>
          <w:rtl/>
        </w:rPr>
        <w:t xml:space="preserve">حال، در سوال زیر از شما می‌خواهیم که با استفاده از دانشی که تا به این‌جای کار کسب کرده‌اید، مشکلات کد </w:t>
      </w:r>
      <w:commentRangeStart w:id="12"/>
      <w:r>
        <w:rPr>
          <w:rFonts w:hint="cs"/>
          <w:rtl/>
        </w:rPr>
        <w:t>ضمیمه‌شده</w:t>
      </w:r>
      <w:commentRangeEnd w:id="12"/>
      <w:r w:rsidR="00B14868">
        <w:rPr>
          <w:rStyle w:val="CommentReference"/>
          <w:rtl/>
        </w:rPr>
        <w:commentReference w:id="12"/>
      </w:r>
      <w:ins w:id="13" w:author="Amir Amir" w:date="2020-02-21T19:59:00Z">
        <w:r w:rsidR="00B14868">
          <w:rPr>
            <w:rFonts w:hint="cs"/>
            <w:rtl/>
          </w:rPr>
          <w:t xml:space="preserve"> در فایل </w:t>
        </w:r>
      </w:ins>
      <w:ins w:id="14" w:author="Ehsan" w:date="2020-02-22T09:34:00Z">
        <w:r w:rsidR="008B3704" w:rsidRPr="008B3704">
          <w:t>SortArray</w:t>
        </w:r>
      </w:ins>
      <w:commentRangeStart w:id="15"/>
      <w:ins w:id="16" w:author="Amir Amir" w:date="2020-02-21T19:59:00Z">
        <w:del w:id="17" w:author="Ehsan" w:date="2020-02-22T09:34:00Z">
          <w:r w:rsidR="00B14868" w:rsidDel="008B3704">
            <w:delText>Main</w:delText>
          </w:r>
        </w:del>
        <w:r w:rsidR="00B14868">
          <w:t>.java</w:t>
        </w:r>
        <w:commentRangeEnd w:id="15"/>
        <w:r w:rsidR="00B14868">
          <w:rPr>
            <w:rStyle w:val="CommentReference"/>
          </w:rPr>
          <w:commentReference w:id="15"/>
        </w:r>
      </w:ins>
      <w:r>
        <w:rPr>
          <w:rFonts w:hint="cs"/>
          <w:rtl/>
        </w:rPr>
        <w:t xml:space="preserve"> را برطرف کرده و سپس نحوه‌ی عملکرد کد را توضیح دهید. </w:t>
      </w:r>
    </w:p>
    <w:p w14:paraId="63F227E5" w14:textId="37478968" w:rsidR="00042F09" w:rsidRDefault="00042F09" w:rsidP="003D1D38">
      <w:pPr>
        <w:rPr>
          <w:rtl/>
        </w:rPr>
      </w:pPr>
    </w:p>
    <w:p w14:paraId="4E6F3A2A" w14:textId="77777777" w:rsidR="003D1D38" w:rsidRDefault="003D1D38" w:rsidP="003D1D38">
      <w:pPr>
        <w:rPr>
          <w:rtl/>
        </w:rPr>
      </w:pPr>
    </w:p>
    <w:p w14:paraId="72FA39CC" w14:textId="36148D20" w:rsidR="003D1D38" w:rsidRDefault="002462D4" w:rsidP="003D1D38">
      <w:pPr>
        <w:pStyle w:val="Heading2"/>
      </w:pPr>
      <w:r>
        <w:rPr>
          <w:rFonts w:hint="cs"/>
          <w:rtl/>
        </w:rPr>
        <w:t>سوال چهارم</w:t>
      </w:r>
    </w:p>
    <w:p w14:paraId="7889B7CF" w14:textId="55A9D0D0" w:rsidR="003D1D38" w:rsidRPr="009804FE" w:rsidRDefault="003D1D38" w:rsidP="009804FE">
      <w:pPr>
        <w:ind w:firstLine="116"/>
        <w:rPr>
          <w:b/>
          <w:bCs/>
        </w:rPr>
      </w:pPr>
      <w:r w:rsidRPr="009804FE">
        <w:rPr>
          <w:b/>
          <w:bCs/>
          <w:rtl/>
        </w:rPr>
        <w:t>طراحی و مدل سازی یک سیستم جامع مدیریت کتابخانه</w:t>
      </w:r>
    </w:p>
    <w:p w14:paraId="5C9ADB29" w14:textId="63472794" w:rsidR="003D1D38" w:rsidRDefault="003D1D38" w:rsidP="003D1D38">
      <w:pPr>
        <w:jc w:val="mediumKashida"/>
        <w:rPr>
          <w:rtl/>
        </w:rPr>
      </w:pPr>
      <w:r>
        <w:rPr>
          <w:rtl/>
        </w:rPr>
        <w:t>در این سوال شما باید طراحی و پیاده سازی یک سیستم مدیریت کتابخانه</w:t>
      </w:r>
      <w:r w:rsidR="00E17F3F">
        <w:rPr>
          <w:rFonts w:hint="cs"/>
          <w:rtl/>
        </w:rPr>
        <w:t>‌</w:t>
      </w:r>
      <w:r>
        <w:rPr>
          <w:rtl/>
        </w:rPr>
        <w:t>ها را بر عهده بگیرید.</w:t>
      </w:r>
      <w:r>
        <w:rPr>
          <w:rFonts w:hint="cs"/>
          <w:rtl/>
        </w:rPr>
        <w:t xml:space="preserve"> </w:t>
      </w:r>
      <w:r>
        <w:rPr>
          <w:rtl/>
        </w:rPr>
        <w:t>در ادامه سوال به طور کامل ویژگی های این سیستم برای شما شرح داده می</w:t>
      </w:r>
      <w:r w:rsidR="00E17F3F">
        <w:rPr>
          <w:rFonts w:hint="cs"/>
          <w:rtl/>
        </w:rPr>
        <w:t>‌</w:t>
      </w:r>
      <w:r>
        <w:rPr>
          <w:rtl/>
        </w:rPr>
        <w:t>شود.</w:t>
      </w:r>
    </w:p>
    <w:p w14:paraId="3BC64FFA" w14:textId="77777777" w:rsidR="00123AD3" w:rsidRDefault="00123AD3" w:rsidP="003D1D38">
      <w:pPr>
        <w:jc w:val="mediumKashida"/>
      </w:pPr>
    </w:p>
    <w:p w14:paraId="3BD69959" w14:textId="2926E51B" w:rsidR="003D1D38" w:rsidRDefault="003D1D38" w:rsidP="003D1D38">
      <w:r>
        <w:rPr>
          <w:rtl/>
        </w:rPr>
        <w:t>۱. سامانه کلی مدیریت کتابخانه</w:t>
      </w:r>
      <w:r w:rsidR="00E17F3F">
        <w:rPr>
          <w:rFonts w:hint="cs"/>
          <w:rtl/>
        </w:rPr>
        <w:t>‌</w:t>
      </w:r>
      <w:r>
        <w:rPr>
          <w:rtl/>
        </w:rPr>
        <w:t xml:space="preserve">ها ( </w:t>
      </w:r>
      <w:proofErr w:type="spellStart"/>
      <w:r>
        <w:t>LibrarySystem</w:t>
      </w:r>
      <w:proofErr w:type="spellEnd"/>
      <w:r>
        <w:rPr>
          <w:rtl/>
        </w:rPr>
        <w:t xml:space="preserve"> )</w:t>
      </w:r>
    </w:p>
    <w:p w14:paraId="3C24551C" w14:textId="77777777" w:rsidR="00254C31" w:rsidRDefault="003D1D38" w:rsidP="00123AD3">
      <w:pPr>
        <w:pStyle w:val="ListParagraph"/>
        <w:numPr>
          <w:ilvl w:val="0"/>
          <w:numId w:val="0"/>
        </w:numPr>
        <w:ind w:left="26" w:firstLine="450"/>
        <w:rPr>
          <w:ins w:id="18" w:author="Ehsan" w:date="2020-02-22T09:46:00Z"/>
          <w:rtl/>
        </w:rPr>
      </w:pPr>
      <w:r>
        <w:rPr>
          <w:rtl/>
        </w:rPr>
        <w:t xml:space="preserve"> ۱ - ۱ . این کلاس لیستی از کتابخانه</w:t>
      </w:r>
      <w:r w:rsidR="00E17F3F">
        <w:rPr>
          <w:rFonts w:hint="cs"/>
          <w:rtl/>
        </w:rPr>
        <w:t>‌</w:t>
      </w:r>
      <w:r>
        <w:rPr>
          <w:rtl/>
        </w:rPr>
        <w:t xml:space="preserve">ها دارد ( </w:t>
      </w:r>
      <w:r>
        <w:t>libraries</w:t>
      </w:r>
      <w:r>
        <w:rPr>
          <w:rtl/>
        </w:rPr>
        <w:t xml:space="preserve"> )</w:t>
      </w:r>
    </w:p>
    <w:p w14:paraId="5F34471D" w14:textId="77777777" w:rsidR="00254C31" w:rsidRPr="00254C31" w:rsidRDefault="00254C31" w:rsidP="00254C31">
      <w:pPr>
        <w:rPr>
          <w:ins w:id="19" w:author="Ehsan" w:date="2020-02-22T09:46:00Z"/>
        </w:rPr>
      </w:pPr>
      <w:ins w:id="20" w:author="Ehsan" w:date="2020-02-22T09:46:00Z">
        <w:r w:rsidRPr="00254C31">
          <w:rPr>
            <w:rFonts w:hint="cs"/>
            <w:rtl/>
          </w:rPr>
          <w:t>این کلاس</w:t>
        </w:r>
        <w:r w:rsidRPr="00254C31">
          <w:rPr>
            <w:rtl/>
          </w:rPr>
          <w:t xml:space="preserve"> لیستی از کتابخانه</w:t>
        </w:r>
        <w:r w:rsidRPr="00254C31">
          <w:rPr>
            <w:rFonts w:hint="cs"/>
            <w:rtl/>
          </w:rPr>
          <w:t>‌</w:t>
        </w:r>
        <w:r w:rsidRPr="00254C31">
          <w:rPr>
            <w:rtl/>
          </w:rPr>
          <w:t>ها دارد.</w:t>
        </w:r>
      </w:ins>
    </w:p>
    <w:p w14:paraId="73990876" w14:textId="77777777" w:rsidR="00254C31" w:rsidRPr="00254C31" w:rsidRDefault="00254C31" w:rsidP="00254C31">
      <w:pPr>
        <w:rPr>
          <w:ins w:id="21" w:author="Ehsan" w:date="2020-02-22T09:46:00Z"/>
        </w:rPr>
      </w:pPr>
      <w:ins w:id="22" w:author="Ehsan" w:date="2020-02-22T09:46:00Z">
        <w:r w:rsidRPr="00254C31">
          <w:rPr>
            <w:rtl/>
          </w:rPr>
          <w:t xml:space="preserve">در این کلاس </w:t>
        </w:r>
        <w:r w:rsidRPr="00254C31">
          <w:rPr>
            <w:rFonts w:hint="cs"/>
            <w:rtl/>
          </w:rPr>
          <w:t>3</w:t>
        </w:r>
        <w:r w:rsidRPr="00254C31">
          <w:rPr>
            <w:rtl/>
          </w:rPr>
          <w:t xml:space="preserve"> متد وجود دارد :</w:t>
        </w:r>
      </w:ins>
    </w:p>
    <w:p w14:paraId="50E68A68" w14:textId="77777777" w:rsidR="00254C31" w:rsidRPr="00254C31" w:rsidRDefault="00254C31" w:rsidP="00254C31">
      <w:pPr>
        <w:numPr>
          <w:ilvl w:val="0"/>
          <w:numId w:val="16"/>
        </w:numPr>
        <w:bidi w:val="0"/>
        <w:spacing w:line="240" w:lineRule="auto"/>
        <w:ind w:left="630"/>
        <w:contextualSpacing/>
        <w:jc w:val="left"/>
        <w:rPr>
          <w:ins w:id="23" w:author="Ehsan" w:date="2020-02-22T09:46:00Z"/>
        </w:rPr>
      </w:pPr>
      <w:proofErr w:type="spellStart"/>
      <w:proofErr w:type="gramStart"/>
      <w:ins w:id="24" w:author="Ehsan" w:date="2020-02-22T09:46:00Z">
        <w:r w:rsidRPr="00254C31">
          <w:t>addLibrary</w:t>
        </w:r>
        <w:proofErr w:type="spellEnd"/>
        <w:r w:rsidRPr="00254C31">
          <w:t>(</w:t>
        </w:r>
        <w:proofErr w:type="gramEnd"/>
        <w:r w:rsidRPr="00254C31">
          <w:t xml:space="preserve">Library </w:t>
        </w:r>
        <w:proofErr w:type="spellStart"/>
        <w:r w:rsidRPr="00254C31">
          <w:t>libraryToAdd</w:t>
        </w:r>
        <w:proofErr w:type="spellEnd"/>
        <w:r w:rsidRPr="00254C31">
          <w:t>)</w:t>
        </w:r>
      </w:ins>
    </w:p>
    <w:p w14:paraId="37589538" w14:textId="77777777" w:rsidR="00254C31" w:rsidRPr="00254C31" w:rsidRDefault="00254C31" w:rsidP="00254C31">
      <w:pPr>
        <w:numPr>
          <w:ilvl w:val="0"/>
          <w:numId w:val="16"/>
        </w:numPr>
        <w:bidi w:val="0"/>
        <w:spacing w:line="240" w:lineRule="auto"/>
        <w:ind w:left="630"/>
        <w:contextualSpacing/>
        <w:jc w:val="left"/>
        <w:rPr>
          <w:ins w:id="25" w:author="Ehsan" w:date="2020-02-22T09:46:00Z"/>
        </w:rPr>
      </w:pPr>
      <w:proofErr w:type="spellStart"/>
      <w:proofErr w:type="gramStart"/>
      <w:ins w:id="26" w:author="Ehsan" w:date="2020-02-22T09:46:00Z">
        <w:r w:rsidRPr="00254C31">
          <w:t>removeLibrary</w:t>
        </w:r>
        <w:proofErr w:type="spellEnd"/>
        <w:r w:rsidRPr="00254C31">
          <w:t>(</w:t>
        </w:r>
        <w:proofErr w:type="gramEnd"/>
        <w:r w:rsidRPr="00254C31">
          <w:t xml:space="preserve">Library </w:t>
        </w:r>
        <w:proofErr w:type="spellStart"/>
        <w:r w:rsidRPr="00254C31">
          <w:t>libraryToRemove</w:t>
        </w:r>
        <w:proofErr w:type="spellEnd"/>
        <w:r w:rsidRPr="00254C31">
          <w:t>)</w:t>
        </w:r>
      </w:ins>
    </w:p>
    <w:p w14:paraId="5C614C39" w14:textId="77777777" w:rsidR="00254C31" w:rsidRPr="00254C31" w:rsidRDefault="00254C31" w:rsidP="00254C31">
      <w:pPr>
        <w:numPr>
          <w:ilvl w:val="0"/>
          <w:numId w:val="16"/>
        </w:numPr>
        <w:bidi w:val="0"/>
        <w:spacing w:line="240" w:lineRule="auto"/>
        <w:ind w:left="630"/>
        <w:contextualSpacing/>
        <w:jc w:val="left"/>
        <w:rPr>
          <w:ins w:id="27" w:author="Ehsan" w:date="2020-02-22T09:46:00Z"/>
        </w:rPr>
      </w:pPr>
      <w:proofErr w:type="spellStart"/>
      <w:proofErr w:type="gramStart"/>
      <w:ins w:id="28" w:author="Ehsan" w:date="2020-02-22T09:46:00Z">
        <w:r w:rsidRPr="00254C31">
          <w:t>printAllLibraries</w:t>
        </w:r>
        <w:proofErr w:type="spellEnd"/>
        <w:r w:rsidRPr="00254C31">
          <w:t>(</w:t>
        </w:r>
        <w:proofErr w:type="gramEnd"/>
        <w:r w:rsidRPr="00254C31">
          <w:t>)</w:t>
        </w:r>
      </w:ins>
    </w:p>
    <w:p w14:paraId="1BB62078" w14:textId="77777777" w:rsidR="00254C31" w:rsidRPr="00254C31" w:rsidRDefault="00254C31" w:rsidP="00254C31">
      <w:pPr>
        <w:rPr>
          <w:ins w:id="29" w:author="Ehsan" w:date="2020-02-22T09:46:00Z"/>
        </w:rPr>
      </w:pPr>
    </w:p>
    <w:p w14:paraId="35085570" w14:textId="77777777" w:rsidR="00254C31" w:rsidRPr="00254C31" w:rsidRDefault="00254C31" w:rsidP="00254C31">
      <w:pPr>
        <w:rPr>
          <w:ins w:id="30" w:author="Ehsan" w:date="2020-02-22T09:46:00Z"/>
          <w:rtl/>
        </w:rPr>
      </w:pPr>
      <w:ins w:id="31" w:author="Ehsan" w:date="2020-02-22T09:46:00Z">
        <w:r w:rsidRPr="00254C31">
          <w:rPr>
            <w:rtl/>
          </w:rPr>
          <w:t xml:space="preserve">متدهای بالا به ترتیب </w:t>
        </w:r>
        <w:r w:rsidRPr="00254C31">
          <w:rPr>
            <w:rFonts w:hint="cs"/>
            <w:rtl/>
          </w:rPr>
          <w:t>:</w:t>
        </w:r>
      </w:ins>
    </w:p>
    <w:p w14:paraId="1BC28C39" w14:textId="77777777" w:rsidR="00254C31" w:rsidRPr="00254C31" w:rsidRDefault="00254C31" w:rsidP="00254C31">
      <w:pPr>
        <w:rPr>
          <w:ins w:id="32" w:author="Ehsan" w:date="2020-02-22T09:46:00Z"/>
          <w:rtl/>
        </w:rPr>
      </w:pPr>
      <w:ins w:id="33" w:author="Ehsan" w:date="2020-02-22T09:46:00Z">
        <w:r w:rsidRPr="00254C31">
          <w:rPr>
            <w:rtl/>
          </w:rPr>
          <w:t>یک کتابخانه می</w:t>
        </w:r>
        <w:r w:rsidRPr="00254C31">
          <w:rPr>
            <w:rFonts w:hint="cs"/>
            <w:rtl/>
          </w:rPr>
          <w:t>‌</w:t>
        </w:r>
        <w:r w:rsidRPr="00254C31">
          <w:rPr>
            <w:rtl/>
          </w:rPr>
          <w:t>گیرد و آن را به سیستم اضافه می</w:t>
        </w:r>
        <w:r w:rsidRPr="00254C31">
          <w:rPr>
            <w:rFonts w:hint="cs"/>
            <w:rtl/>
          </w:rPr>
          <w:t>‌</w:t>
        </w:r>
        <w:r w:rsidRPr="00254C31">
          <w:rPr>
            <w:rtl/>
          </w:rPr>
          <w:t>کند.</w:t>
        </w:r>
      </w:ins>
    </w:p>
    <w:p w14:paraId="118A14B7" w14:textId="77777777" w:rsidR="00254C31" w:rsidRPr="00254C31" w:rsidRDefault="00254C31" w:rsidP="00254C31">
      <w:pPr>
        <w:rPr>
          <w:ins w:id="34" w:author="Ehsan" w:date="2020-02-22T09:46:00Z"/>
          <w:rtl/>
        </w:rPr>
      </w:pPr>
      <w:ins w:id="35" w:author="Ehsan" w:date="2020-02-22T09:46:00Z">
        <w:r w:rsidRPr="00254C31">
          <w:rPr>
            <w:rtl/>
          </w:rPr>
          <w:t>یک کتابخانه می</w:t>
        </w:r>
        <w:r w:rsidRPr="00254C31">
          <w:rPr>
            <w:rFonts w:hint="cs"/>
            <w:rtl/>
          </w:rPr>
          <w:t>‌</w:t>
        </w:r>
        <w:r w:rsidRPr="00254C31">
          <w:rPr>
            <w:rtl/>
          </w:rPr>
          <w:t>گیرد و آن را از سیستم حذف می</w:t>
        </w:r>
        <w:r w:rsidRPr="00254C31">
          <w:rPr>
            <w:rFonts w:hint="cs"/>
            <w:rtl/>
          </w:rPr>
          <w:t>‌</w:t>
        </w:r>
        <w:r w:rsidRPr="00254C31">
          <w:rPr>
            <w:rtl/>
          </w:rPr>
          <w:t>کند.</w:t>
        </w:r>
      </w:ins>
    </w:p>
    <w:p w14:paraId="7949782F" w14:textId="77777777" w:rsidR="00254C31" w:rsidRPr="00254C31" w:rsidRDefault="00254C31" w:rsidP="00254C31">
      <w:pPr>
        <w:rPr>
          <w:ins w:id="36" w:author="Ehsan" w:date="2020-02-22T09:46:00Z"/>
        </w:rPr>
      </w:pPr>
      <w:ins w:id="37" w:author="Ehsan" w:date="2020-02-22T09:46:00Z">
        <w:r w:rsidRPr="00254C31">
          <w:rPr>
            <w:rtl/>
          </w:rPr>
          <w:t>تمام کتابخانه</w:t>
        </w:r>
        <w:r w:rsidRPr="00254C31">
          <w:rPr>
            <w:rFonts w:hint="cs"/>
            <w:rtl/>
          </w:rPr>
          <w:t>‌</w:t>
        </w:r>
        <w:r w:rsidRPr="00254C31">
          <w:rPr>
            <w:rtl/>
          </w:rPr>
          <w:t>های موجود در سیستم را چاپ می</w:t>
        </w:r>
        <w:r w:rsidRPr="00254C31">
          <w:rPr>
            <w:rFonts w:hint="cs"/>
            <w:rtl/>
          </w:rPr>
          <w:t>‌</w:t>
        </w:r>
        <w:r w:rsidRPr="00254C31">
          <w:rPr>
            <w:rtl/>
          </w:rPr>
          <w:t>کند.</w:t>
        </w:r>
      </w:ins>
    </w:p>
    <w:p w14:paraId="12949CC3" w14:textId="77777777" w:rsidR="00254C31" w:rsidRPr="00254C31" w:rsidRDefault="00254C31" w:rsidP="00254C31">
      <w:pPr>
        <w:rPr>
          <w:ins w:id="38" w:author="Ehsan" w:date="2020-02-22T09:46:00Z"/>
          <w:rtl/>
        </w:rPr>
      </w:pPr>
    </w:p>
    <w:p w14:paraId="32C5C2ED" w14:textId="3EB0B6EC" w:rsidR="003D1D38" w:rsidDel="00254C31" w:rsidRDefault="003D1D38" w:rsidP="00123AD3">
      <w:pPr>
        <w:pStyle w:val="ListParagraph"/>
        <w:numPr>
          <w:ilvl w:val="0"/>
          <w:numId w:val="0"/>
        </w:numPr>
        <w:ind w:left="26" w:firstLine="450"/>
        <w:rPr>
          <w:del w:id="39" w:author="Ehsan" w:date="2020-02-22T09:47:00Z"/>
        </w:rPr>
      </w:pPr>
      <w:del w:id="40" w:author="Ehsan" w:date="2020-02-22T09:46:00Z">
        <w:r w:rsidDel="00254C31">
          <w:rPr>
            <w:rtl/>
          </w:rPr>
          <w:br/>
        </w:r>
      </w:del>
    </w:p>
    <w:p w14:paraId="67D3BE89" w14:textId="77777777" w:rsidR="003D1D38" w:rsidRDefault="003D1D38" w:rsidP="00254C31">
      <w:pPr>
        <w:pStyle w:val="ListParagraph"/>
        <w:numPr>
          <w:ilvl w:val="0"/>
          <w:numId w:val="0"/>
        </w:numPr>
        <w:ind w:left="26" w:firstLine="450"/>
        <w:pPrChange w:id="41" w:author="Ehsan" w:date="2020-02-22T09:47:00Z">
          <w:pPr/>
        </w:pPrChange>
      </w:pPr>
      <w:r>
        <w:rPr>
          <w:rtl/>
        </w:rPr>
        <w:t xml:space="preserve">۲. کتابخانه ( </w:t>
      </w:r>
      <w:r>
        <w:t>Library</w:t>
      </w:r>
      <w:r>
        <w:rPr>
          <w:rtl/>
        </w:rPr>
        <w:t xml:space="preserve"> )</w:t>
      </w:r>
    </w:p>
    <w:p w14:paraId="41416FB3" w14:textId="7EBFFE48" w:rsidR="003D1D38" w:rsidRDefault="003D1D38" w:rsidP="003D1D38">
      <w:r>
        <w:rPr>
          <w:rtl/>
        </w:rPr>
        <w:t xml:space="preserve">  ۲ - ۱. هر کتابخانه لیستی از کتاب</w:t>
      </w:r>
      <w:r w:rsidR="00E17F3F">
        <w:rPr>
          <w:rFonts w:hint="cs"/>
          <w:rtl/>
        </w:rPr>
        <w:t>‌</w:t>
      </w:r>
      <w:r>
        <w:rPr>
          <w:rtl/>
        </w:rPr>
        <w:t xml:space="preserve">ها دارد ( </w:t>
      </w:r>
      <w:r>
        <w:t>books</w:t>
      </w:r>
      <w:r>
        <w:rPr>
          <w:rtl/>
        </w:rPr>
        <w:t xml:space="preserve"> )</w:t>
      </w:r>
    </w:p>
    <w:p w14:paraId="06670F61" w14:textId="4201F418" w:rsidR="003D1D38" w:rsidRDefault="003D1D38" w:rsidP="003D1D38">
      <w:r>
        <w:rPr>
          <w:rtl/>
        </w:rPr>
        <w:lastRenderedPageBreak/>
        <w:t xml:space="preserve">  ۲ - ۲. هر کتابخانه لیستی از کاربران ثبت</w:t>
      </w:r>
      <w:r w:rsidR="00E17F3F">
        <w:rPr>
          <w:rFonts w:hint="cs"/>
          <w:rtl/>
        </w:rPr>
        <w:t>‌</w:t>
      </w:r>
      <w:r>
        <w:rPr>
          <w:rtl/>
        </w:rPr>
        <w:t xml:space="preserve">نام شده در سیستم خودش دارد ( </w:t>
      </w:r>
      <w:r>
        <w:t>users</w:t>
      </w:r>
      <w:r>
        <w:rPr>
          <w:rtl/>
        </w:rPr>
        <w:t xml:space="preserve"> )</w:t>
      </w:r>
    </w:p>
    <w:p w14:paraId="3AC5BE8D" w14:textId="77777777" w:rsidR="003D1D38" w:rsidRDefault="003D1D38" w:rsidP="003D1D38">
      <w:r>
        <w:rPr>
          <w:rtl/>
        </w:rPr>
        <w:t xml:space="preserve">  ۲ - ۳. هر کتابخانه یک آدرس ( </w:t>
      </w:r>
      <w:r>
        <w:t>address</w:t>
      </w:r>
      <w:r>
        <w:rPr>
          <w:rtl/>
        </w:rPr>
        <w:t xml:space="preserve"> ) و یک نام دارد ( </w:t>
      </w:r>
      <w:r>
        <w:t>name</w:t>
      </w:r>
      <w:r>
        <w:rPr>
          <w:rtl/>
        </w:rPr>
        <w:t xml:space="preserve"> )</w:t>
      </w:r>
    </w:p>
    <w:p w14:paraId="4F2BF78C" w14:textId="3B23F694" w:rsidR="003D1D38" w:rsidRDefault="003D1D38" w:rsidP="003D1D38">
      <w:pPr>
        <w:rPr>
          <w:ins w:id="42" w:author="Ehsan" w:date="2020-02-22T09:45:00Z"/>
          <w:rFonts w:hint="cs"/>
          <w:rtl/>
        </w:rPr>
      </w:pPr>
      <w:r>
        <w:rPr>
          <w:rtl/>
        </w:rPr>
        <w:t xml:space="preserve">  ۲ - ۴. هر کتابخانه لیستی از قرض</w:t>
      </w:r>
      <w:r w:rsidR="00E17F3F">
        <w:rPr>
          <w:rFonts w:hint="cs"/>
          <w:rtl/>
        </w:rPr>
        <w:t>‌</w:t>
      </w:r>
      <w:r>
        <w:rPr>
          <w:rtl/>
        </w:rPr>
        <w:t>ها ( ‌‌</w:t>
      </w:r>
      <w:r>
        <w:t>borrows</w:t>
      </w:r>
      <w:r>
        <w:rPr>
          <w:rtl/>
        </w:rPr>
        <w:t xml:space="preserve"> ) دارد</w:t>
      </w:r>
      <w:ins w:id="43" w:author="Ehsan" w:date="2020-02-22T09:45:00Z">
        <w:r w:rsidR="00E45356">
          <w:rPr>
            <w:rFonts w:hint="cs"/>
            <w:rtl/>
          </w:rPr>
          <w:t>.</w:t>
        </w:r>
      </w:ins>
    </w:p>
    <w:p w14:paraId="250BBF12" w14:textId="77777777" w:rsidR="00E45356" w:rsidRPr="00E45356" w:rsidRDefault="00E45356" w:rsidP="00E45356">
      <w:pPr>
        <w:rPr>
          <w:ins w:id="44" w:author="Ehsan" w:date="2020-02-22T09:45:00Z"/>
        </w:rPr>
      </w:pPr>
      <w:ins w:id="45" w:author="Ehsan" w:date="2020-02-22T09:45:00Z">
        <w:r w:rsidRPr="00E45356">
          <w:rPr>
            <w:rtl/>
          </w:rPr>
          <w:t xml:space="preserve">مقادیر فیلد های </w:t>
        </w:r>
        <w:r w:rsidRPr="00E45356">
          <w:t>address</w:t>
        </w:r>
        <w:r w:rsidRPr="00E45356">
          <w:rPr>
            <w:rtl/>
          </w:rPr>
          <w:t xml:space="preserve"> و </w:t>
        </w:r>
        <w:r w:rsidRPr="00E45356">
          <w:t>name</w:t>
        </w:r>
        <w:r w:rsidRPr="00E45356">
          <w:rPr>
            <w:rtl/>
          </w:rPr>
          <w:t xml:space="preserve"> کتابخانه در </w:t>
        </w:r>
        <w:r w:rsidRPr="00E45356">
          <w:t>constructor</w:t>
        </w:r>
        <w:r w:rsidRPr="00E45356">
          <w:rPr>
            <w:rtl/>
          </w:rPr>
          <w:t xml:space="preserve"> مقدار دهی می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>شوند.</w:t>
        </w:r>
      </w:ins>
    </w:p>
    <w:p w14:paraId="4EADCC63" w14:textId="77777777" w:rsidR="00E45356" w:rsidRPr="00E45356" w:rsidRDefault="00E45356" w:rsidP="00E45356">
      <w:pPr>
        <w:rPr>
          <w:ins w:id="46" w:author="Ehsan" w:date="2020-02-22T09:45:00Z"/>
          <w:rtl/>
        </w:rPr>
      </w:pPr>
      <w:ins w:id="47" w:author="Ehsan" w:date="2020-02-22T09:45:00Z">
        <w:r w:rsidRPr="00E45356">
          <w:rPr>
            <w:rtl/>
          </w:rPr>
          <w:t>این کلاس دارای متدهای زیر است</w:t>
        </w:r>
        <w:r w:rsidRPr="00E45356">
          <w:rPr>
            <w:rFonts w:hint="cs"/>
            <w:rtl/>
          </w:rPr>
          <w:t>:</w:t>
        </w:r>
      </w:ins>
    </w:p>
    <w:p w14:paraId="7C86CA4D" w14:textId="77777777" w:rsidR="00E45356" w:rsidRPr="00E45356" w:rsidRDefault="00E45356" w:rsidP="00E45356">
      <w:pPr>
        <w:rPr>
          <w:ins w:id="48" w:author="Ehsan" w:date="2020-02-22T09:45:00Z"/>
        </w:rPr>
      </w:pPr>
    </w:p>
    <w:p w14:paraId="5A0BF218" w14:textId="77777777" w:rsidR="00E45356" w:rsidRPr="00E45356" w:rsidRDefault="00E45356" w:rsidP="00E45356">
      <w:pPr>
        <w:numPr>
          <w:ilvl w:val="0"/>
          <w:numId w:val="15"/>
        </w:numPr>
        <w:bidi w:val="0"/>
        <w:spacing w:line="240" w:lineRule="auto"/>
        <w:ind w:left="630"/>
        <w:contextualSpacing/>
        <w:jc w:val="left"/>
        <w:rPr>
          <w:ins w:id="49" w:author="Ehsan" w:date="2020-02-22T09:45:00Z"/>
        </w:rPr>
      </w:pPr>
      <w:proofErr w:type="spellStart"/>
      <w:proofErr w:type="gramStart"/>
      <w:ins w:id="50" w:author="Ehsan" w:date="2020-02-22T09:45:00Z">
        <w:r w:rsidRPr="00E45356">
          <w:t>addUser</w:t>
        </w:r>
        <w:proofErr w:type="spellEnd"/>
        <w:r w:rsidRPr="00E45356">
          <w:t>(</w:t>
        </w:r>
        <w:proofErr w:type="gramEnd"/>
        <w:r w:rsidRPr="00E45356">
          <w:t xml:space="preserve">User </w:t>
        </w:r>
        <w:proofErr w:type="spellStart"/>
        <w:r w:rsidRPr="00E45356">
          <w:t>userToAdd</w:t>
        </w:r>
        <w:proofErr w:type="spellEnd"/>
        <w:r w:rsidRPr="00E45356">
          <w:t>)</w:t>
        </w:r>
      </w:ins>
    </w:p>
    <w:p w14:paraId="175361F5" w14:textId="77777777" w:rsidR="00E45356" w:rsidRPr="00E45356" w:rsidRDefault="00E45356" w:rsidP="00E45356">
      <w:pPr>
        <w:numPr>
          <w:ilvl w:val="0"/>
          <w:numId w:val="15"/>
        </w:numPr>
        <w:bidi w:val="0"/>
        <w:spacing w:line="240" w:lineRule="auto"/>
        <w:ind w:left="630"/>
        <w:contextualSpacing/>
        <w:jc w:val="left"/>
        <w:rPr>
          <w:ins w:id="51" w:author="Ehsan" w:date="2020-02-22T09:45:00Z"/>
        </w:rPr>
      </w:pPr>
      <w:proofErr w:type="spellStart"/>
      <w:proofErr w:type="gramStart"/>
      <w:ins w:id="52" w:author="Ehsan" w:date="2020-02-22T09:45:00Z">
        <w:r w:rsidRPr="00E45356">
          <w:t>removeUser</w:t>
        </w:r>
        <w:proofErr w:type="spellEnd"/>
        <w:r w:rsidRPr="00E45356">
          <w:t>(</w:t>
        </w:r>
        <w:proofErr w:type="gramEnd"/>
        <w:r w:rsidRPr="00E45356">
          <w:t xml:space="preserve">User </w:t>
        </w:r>
        <w:proofErr w:type="spellStart"/>
        <w:r w:rsidRPr="00E45356">
          <w:t>userToRemove</w:t>
        </w:r>
        <w:proofErr w:type="spellEnd"/>
        <w:r w:rsidRPr="00E45356">
          <w:t>)</w:t>
        </w:r>
      </w:ins>
    </w:p>
    <w:p w14:paraId="74E1A24F" w14:textId="77777777" w:rsidR="00E45356" w:rsidRPr="00E45356" w:rsidRDefault="00E45356" w:rsidP="00E45356">
      <w:pPr>
        <w:numPr>
          <w:ilvl w:val="0"/>
          <w:numId w:val="15"/>
        </w:numPr>
        <w:bidi w:val="0"/>
        <w:spacing w:line="240" w:lineRule="auto"/>
        <w:ind w:left="630"/>
        <w:contextualSpacing/>
        <w:jc w:val="left"/>
        <w:rPr>
          <w:ins w:id="53" w:author="Ehsan" w:date="2020-02-22T09:45:00Z"/>
        </w:rPr>
      </w:pPr>
      <w:proofErr w:type="spellStart"/>
      <w:proofErr w:type="gramStart"/>
      <w:ins w:id="54" w:author="Ehsan" w:date="2020-02-22T09:45:00Z">
        <w:r w:rsidRPr="00E45356">
          <w:t>addBook</w:t>
        </w:r>
        <w:proofErr w:type="spellEnd"/>
        <w:r w:rsidRPr="00E45356">
          <w:t>(</w:t>
        </w:r>
        <w:proofErr w:type="gramEnd"/>
        <w:r w:rsidRPr="00E45356">
          <w:t xml:space="preserve">Book </w:t>
        </w:r>
        <w:proofErr w:type="spellStart"/>
        <w:r w:rsidRPr="00E45356">
          <w:t>bookToAdd</w:t>
        </w:r>
        <w:proofErr w:type="spellEnd"/>
        <w:r w:rsidRPr="00E45356">
          <w:t>)</w:t>
        </w:r>
      </w:ins>
    </w:p>
    <w:p w14:paraId="0F1C9448" w14:textId="77777777" w:rsidR="00E45356" w:rsidRPr="00E45356" w:rsidRDefault="00E45356" w:rsidP="00E45356">
      <w:pPr>
        <w:numPr>
          <w:ilvl w:val="0"/>
          <w:numId w:val="15"/>
        </w:numPr>
        <w:bidi w:val="0"/>
        <w:spacing w:line="240" w:lineRule="auto"/>
        <w:ind w:left="630"/>
        <w:contextualSpacing/>
        <w:jc w:val="left"/>
        <w:rPr>
          <w:ins w:id="55" w:author="Ehsan" w:date="2020-02-22T09:45:00Z"/>
        </w:rPr>
      </w:pPr>
      <w:proofErr w:type="spellStart"/>
      <w:proofErr w:type="gramStart"/>
      <w:ins w:id="56" w:author="Ehsan" w:date="2020-02-22T09:45:00Z">
        <w:r w:rsidRPr="00E45356">
          <w:t>removeBook</w:t>
        </w:r>
        <w:proofErr w:type="spellEnd"/>
        <w:r w:rsidRPr="00E45356">
          <w:t>(</w:t>
        </w:r>
        <w:proofErr w:type="gramEnd"/>
        <w:r w:rsidRPr="00E45356">
          <w:t xml:space="preserve">Book </w:t>
        </w:r>
        <w:proofErr w:type="spellStart"/>
        <w:r w:rsidRPr="00E45356">
          <w:t>bookToRemove</w:t>
        </w:r>
        <w:proofErr w:type="spellEnd"/>
        <w:r w:rsidRPr="00E45356">
          <w:t>)</w:t>
        </w:r>
      </w:ins>
    </w:p>
    <w:p w14:paraId="56715111" w14:textId="77777777" w:rsidR="00E45356" w:rsidRPr="00E45356" w:rsidRDefault="00E45356" w:rsidP="00E45356">
      <w:pPr>
        <w:numPr>
          <w:ilvl w:val="0"/>
          <w:numId w:val="15"/>
        </w:numPr>
        <w:bidi w:val="0"/>
        <w:spacing w:line="240" w:lineRule="auto"/>
        <w:ind w:left="630"/>
        <w:contextualSpacing/>
        <w:jc w:val="left"/>
        <w:rPr>
          <w:ins w:id="57" w:author="Ehsan" w:date="2020-02-22T09:45:00Z"/>
        </w:rPr>
      </w:pPr>
      <w:proofErr w:type="spellStart"/>
      <w:proofErr w:type="gramStart"/>
      <w:ins w:id="58" w:author="Ehsan" w:date="2020-02-22T09:45:00Z">
        <w:r w:rsidRPr="00E45356">
          <w:t>borrowBook</w:t>
        </w:r>
        <w:proofErr w:type="spellEnd"/>
        <w:r w:rsidRPr="00E45356">
          <w:t>(</w:t>
        </w:r>
        <w:proofErr w:type="gramEnd"/>
        <w:r w:rsidRPr="00E45356">
          <w:t xml:space="preserve">Book </w:t>
        </w:r>
        <w:proofErr w:type="spellStart"/>
        <w:r w:rsidRPr="00E45356">
          <w:t>bookToBorrow</w:t>
        </w:r>
        <w:proofErr w:type="spellEnd"/>
        <w:r w:rsidRPr="00E45356">
          <w:t>, User borrower, Date deadline)</w:t>
        </w:r>
      </w:ins>
    </w:p>
    <w:p w14:paraId="543FDAE2" w14:textId="77777777" w:rsidR="00E45356" w:rsidRPr="00E45356" w:rsidRDefault="00E45356" w:rsidP="00E45356">
      <w:pPr>
        <w:numPr>
          <w:ilvl w:val="0"/>
          <w:numId w:val="15"/>
        </w:numPr>
        <w:bidi w:val="0"/>
        <w:spacing w:line="240" w:lineRule="auto"/>
        <w:ind w:left="630"/>
        <w:contextualSpacing/>
        <w:jc w:val="left"/>
        <w:rPr>
          <w:ins w:id="59" w:author="Ehsan" w:date="2020-02-22T09:45:00Z"/>
        </w:rPr>
      </w:pPr>
      <w:proofErr w:type="spellStart"/>
      <w:proofErr w:type="gramStart"/>
      <w:ins w:id="60" w:author="Ehsan" w:date="2020-02-22T09:45:00Z">
        <w:r w:rsidRPr="00E45356">
          <w:t>giveBackBook</w:t>
        </w:r>
        <w:proofErr w:type="spellEnd"/>
        <w:r w:rsidRPr="00E45356">
          <w:t>(</w:t>
        </w:r>
        <w:proofErr w:type="gramEnd"/>
        <w:r w:rsidRPr="00E45356">
          <w:t>Borrow borrow)</w:t>
        </w:r>
      </w:ins>
    </w:p>
    <w:p w14:paraId="30BCE48C" w14:textId="77777777" w:rsidR="00E45356" w:rsidRPr="00E45356" w:rsidRDefault="00E45356" w:rsidP="00E45356">
      <w:pPr>
        <w:numPr>
          <w:ilvl w:val="0"/>
          <w:numId w:val="15"/>
        </w:numPr>
        <w:bidi w:val="0"/>
        <w:spacing w:line="240" w:lineRule="auto"/>
        <w:ind w:left="630"/>
        <w:contextualSpacing/>
        <w:jc w:val="left"/>
        <w:rPr>
          <w:ins w:id="61" w:author="Ehsan" w:date="2020-02-22T09:45:00Z"/>
        </w:rPr>
      </w:pPr>
      <w:proofErr w:type="spellStart"/>
      <w:proofErr w:type="gramStart"/>
      <w:ins w:id="62" w:author="Ehsan" w:date="2020-02-22T09:45:00Z">
        <w:r w:rsidRPr="00E45356">
          <w:t>printPassedDeadlineBorrows</w:t>
        </w:r>
        <w:proofErr w:type="spellEnd"/>
        <w:r w:rsidRPr="00E45356">
          <w:t>(</w:t>
        </w:r>
        <w:proofErr w:type="gramEnd"/>
        <w:r w:rsidRPr="00E45356">
          <w:t>)</w:t>
        </w:r>
      </w:ins>
    </w:p>
    <w:p w14:paraId="59989D88" w14:textId="77777777" w:rsidR="00E45356" w:rsidRPr="00E45356" w:rsidRDefault="00E45356" w:rsidP="00E45356">
      <w:pPr>
        <w:rPr>
          <w:ins w:id="63" w:author="Ehsan" w:date="2020-02-22T09:45:00Z"/>
          <w:rtl/>
        </w:rPr>
      </w:pPr>
    </w:p>
    <w:p w14:paraId="4EE05FF8" w14:textId="77777777" w:rsidR="00E45356" w:rsidRPr="00E45356" w:rsidRDefault="00E45356" w:rsidP="00E45356">
      <w:pPr>
        <w:rPr>
          <w:ins w:id="64" w:author="Ehsan" w:date="2020-02-22T09:45:00Z"/>
          <w:rtl/>
        </w:rPr>
      </w:pPr>
      <w:ins w:id="65" w:author="Ehsan" w:date="2020-02-22T09:45:00Z">
        <w:r w:rsidRPr="00E45356">
          <w:rPr>
            <w:rtl/>
          </w:rPr>
          <w:t>متدهای اضافه کردن و حذف کردن کاربران و کتاب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>ها از سیستم که نیازی به توضیح ندارد</w:t>
        </w:r>
        <w:r w:rsidRPr="00E45356">
          <w:rPr>
            <w:rFonts w:hint="cs"/>
            <w:rtl/>
          </w:rPr>
          <w:t>.</w:t>
        </w:r>
      </w:ins>
    </w:p>
    <w:p w14:paraId="10CE86B6" w14:textId="77777777" w:rsidR="00E45356" w:rsidRPr="00E45356" w:rsidRDefault="00E45356" w:rsidP="00E45356">
      <w:pPr>
        <w:rPr>
          <w:ins w:id="66" w:author="Ehsan" w:date="2020-02-22T09:45:00Z"/>
          <w:rtl/>
        </w:rPr>
      </w:pPr>
      <w:ins w:id="67" w:author="Ehsan" w:date="2020-02-22T09:45:00Z">
        <w:r w:rsidRPr="00E45356">
          <w:t xml:space="preserve"> </w:t>
        </w:r>
        <w:r w:rsidRPr="00E45356">
          <w:rPr>
            <w:rtl/>
          </w:rPr>
          <w:t>دو متد بعدی برای قرض گرفتن و پس دادن کتاب است</w:t>
        </w:r>
        <w:r w:rsidRPr="00E45356">
          <w:rPr>
            <w:rFonts w:hint="cs"/>
            <w:rtl/>
          </w:rPr>
          <w:t>:</w:t>
        </w:r>
      </w:ins>
    </w:p>
    <w:p w14:paraId="5E12B0E2" w14:textId="77777777" w:rsidR="00E45356" w:rsidRPr="00E45356" w:rsidRDefault="00E45356" w:rsidP="00E45356">
      <w:pPr>
        <w:rPr>
          <w:ins w:id="68" w:author="Ehsan" w:date="2020-02-22T09:45:00Z"/>
          <w:rtl/>
        </w:rPr>
      </w:pPr>
      <w:ins w:id="69" w:author="Ehsan" w:date="2020-02-22T09:45:00Z">
        <w:r w:rsidRPr="00E45356">
          <w:rPr>
            <w:rtl/>
          </w:rPr>
          <w:t>متد</w:t>
        </w:r>
        <w:r w:rsidRPr="00E45356">
          <w:t xml:space="preserve"> </w:t>
        </w:r>
        <w:proofErr w:type="spellStart"/>
        <w:r w:rsidRPr="00E45356">
          <w:t>borrowBook</w:t>
        </w:r>
        <w:proofErr w:type="spellEnd"/>
        <w:r w:rsidRPr="00E45356">
          <w:t xml:space="preserve"> </w:t>
        </w:r>
        <w:r w:rsidRPr="00E45356">
          <w:rPr>
            <w:rtl/>
          </w:rPr>
          <w:t>یک کتاب و یک کاربر و یک تاریخ به عنوان ورودی می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>گیرد و یک</w:t>
        </w:r>
        <w:r w:rsidRPr="00E45356">
          <w:t xml:space="preserve"> instance </w:t>
        </w:r>
        <w:r w:rsidRPr="00E45356">
          <w:rPr>
            <w:rtl/>
          </w:rPr>
          <w:t xml:space="preserve">از </w:t>
        </w:r>
        <w:r w:rsidRPr="00E45356">
          <w:rPr>
            <w:rFonts w:hint="cs"/>
            <w:rtl/>
          </w:rPr>
          <w:t>کلاس</w:t>
        </w:r>
        <w:r w:rsidRPr="00E45356">
          <w:t xml:space="preserve"> Borrow </w:t>
        </w:r>
        <w:r w:rsidRPr="00E45356">
          <w:rPr>
            <w:rtl/>
          </w:rPr>
          <w:t>با ورودی های مربوطه می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>سازد و به لیست قرض های کتابخانه</w:t>
        </w:r>
        <w:r w:rsidRPr="00E45356">
          <w:t xml:space="preserve"> </w:t>
        </w:r>
        <w:r w:rsidRPr="00E45356">
          <w:rPr>
            <w:rFonts w:hint="cs"/>
            <w:rtl/>
          </w:rPr>
          <w:t xml:space="preserve">( </w:t>
        </w:r>
        <w:r w:rsidRPr="00E45356">
          <w:t>borrows</w:t>
        </w:r>
        <w:r w:rsidRPr="00E45356">
          <w:rPr>
            <w:rFonts w:hint="cs"/>
            <w:rtl/>
          </w:rPr>
          <w:t xml:space="preserve"> ) اضافه می</w:t>
        </w:r>
        <w:r w:rsidRPr="00E45356">
          <w:rPr>
            <w:rtl/>
          </w:rPr>
          <w:softHyphen/>
        </w:r>
        <w:r w:rsidRPr="00E45356">
          <w:rPr>
            <w:rFonts w:hint="cs"/>
            <w:rtl/>
          </w:rPr>
          <w:t>کند.</w:t>
        </w:r>
      </w:ins>
    </w:p>
    <w:p w14:paraId="0E18B3DC" w14:textId="77777777" w:rsidR="00E45356" w:rsidRPr="00E45356" w:rsidRDefault="00E45356" w:rsidP="00E45356">
      <w:pPr>
        <w:rPr>
          <w:ins w:id="70" w:author="Ehsan" w:date="2020-02-22T09:45:00Z"/>
          <w:rtl/>
        </w:rPr>
      </w:pPr>
      <w:ins w:id="71" w:author="Ehsan" w:date="2020-02-22T09:45:00Z">
        <w:r w:rsidRPr="00E45356">
          <w:rPr>
            <w:rFonts w:hint="cs"/>
            <w:rtl/>
          </w:rPr>
          <w:t xml:space="preserve">( </w:t>
        </w:r>
        <w:r w:rsidRPr="00E45356">
          <w:rPr>
            <w:rtl/>
          </w:rPr>
          <w:t>طبیعتا کتابی که قرض داده می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 xml:space="preserve">شود از لیست </w:t>
        </w:r>
        <w:commentRangeStart w:id="72"/>
        <w:commentRangeStart w:id="73"/>
        <w:r w:rsidRPr="00E45356">
          <w:rPr>
            <w:rtl/>
          </w:rPr>
          <w:t>کتاب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 xml:space="preserve">های </w:t>
        </w:r>
        <w:r w:rsidRPr="00E45356">
          <w:rPr>
            <w:rFonts w:hint="cs"/>
            <w:rtl/>
          </w:rPr>
          <w:t xml:space="preserve">موجود در </w:t>
        </w:r>
        <w:r w:rsidRPr="00E45356">
          <w:rPr>
            <w:rtl/>
          </w:rPr>
          <w:t xml:space="preserve"> </w:t>
        </w:r>
        <w:commentRangeEnd w:id="72"/>
        <w:r w:rsidRPr="00E45356">
          <w:rPr>
            <w:sz w:val="16"/>
            <w:szCs w:val="16"/>
            <w:rtl/>
          </w:rPr>
          <w:commentReference w:id="72"/>
        </w:r>
        <w:commentRangeEnd w:id="73"/>
        <w:r w:rsidRPr="00E45356">
          <w:rPr>
            <w:sz w:val="16"/>
            <w:szCs w:val="16"/>
            <w:rtl/>
          </w:rPr>
          <w:commentReference w:id="73"/>
        </w:r>
        <w:r w:rsidRPr="00E45356">
          <w:rPr>
            <w:rtl/>
          </w:rPr>
          <w:t>کتابخانه حذف می شو</w:t>
        </w:r>
        <w:r w:rsidRPr="00E45356">
          <w:rPr>
            <w:rFonts w:hint="cs"/>
            <w:rtl/>
          </w:rPr>
          <w:t>د. )</w:t>
        </w:r>
      </w:ins>
    </w:p>
    <w:p w14:paraId="64B8A5A8" w14:textId="77777777" w:rsidR="00E45356" w:rsidRPr="00E45356" w:rsidRDefault="00E45356" w:rsidP="00E45356">
      <w:pPr>
        <w:rPr>
          <w:ins w:id="74" w:author="Ehsan" w:date="2020-02-22T09:45:00Z"/>
          <w:rtl/>
        </w:rPr>
      </w:pPr>
      <w:ins w:id="75" w:author="Ehsan" w:date="2020-02-22T09:45:00Z">
        <w:r w:rsidRPr="00E45356">
          <w:rPr>
            <w:rtl/>
          </w:rPr>
          <w:t>متد برگرداندن کتاب نیز یک قرض به عنوان ورودی می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 xml:space="preserve">گیرد و آن قرض را بررسی می کند و عملیات </w:t>
        </w:r>
        <w:r w:rsidRPr="00E45356">
          <w:rPr>
            <w:rFonts w:hint="cs"/>
            <w:rtl/>
          </w:rPr>
          <w:t>لا</w:t>
        </w:r>
        <w:r w:rsidRPr="00E45356">
          <w:rPr>
            <w:rtl/>
          </w:rPr>
          <w:t>زم را انجام می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>دهد</w:t>
        </w:r>
        <w:r w:rsidRPr="00E45356">
          <w:t>.</w:t>
        </w:r>
      </w:ins>
    </w:p>
    <w:p w14:paraId="1AB81AB7" w14:textId="77777777" w:rsidR="00E45356" w:rsidRPr="00E45356" w:rsidRDefault="00E45356" w:rsidP="00E45356">
      <w:pPr>
        <w:rPr>
          <w:ins w:id="76" w:author="Ehsan" w:date="2020-02-22T09:45:00Z"/>
          <w:rtl/>
        </w:rPr>
      </w:pPr>
      <w:ins w:id="77" w:author="Ehsan" w:date="2020-02-22T09:45:00Z">
        <w:r w:rsidRPr="00E45356">
          <w:t xml:space="preserve"> </w:t>
        </w:r>
        <w:r w:rsidRPr="00E45356">
          <w:rPr>
            <w:rtl/>
          </w:rPr>
          <w:t>متد</w:t>
        </w:r>
        <w:r w:rsidRPr="00E45356">
          <w:t xml:space="preserve"> </w:t>
        </w:r>
        <w:proofErr w:type="spellStart"/>
        <w:r w:rsidRPr="00E45356">
          <w:t>printPassedDeadlineBorrows</w:t>
        </w:r>
        <w:proofErr w:type="spellEnd"/>
        <w:r w:rsidRPr="00E45356">
          <w:t xml:space="preserve"> </w:t>
        </w:r>
        <w:r w:rsidRPr="00E45356">
          <w:rPr>
            <w:rtl/>
          </w:rPr>
          <w:t>باید از بین قرض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>ها، آن قرض</w:t>
        </w:r>
        <w:r w:rsidRPr="00E45356">
          <w:rPr>
            <w:rFonts w:hint="cs"/>
            <w:rtl/>
          </w:rPr>
          <w:t>‌</w:t>
        </w:r>
        <w:r w:rsidRPr="00E45356">
          <w:rPr>
            <w:rtl/>
          </w:rPr>
          <w:t>هایی که تاریخ برگرداندن کتابشان گذشته است، چاپ کند. خروجی چاپ باید دقیقا به ازای هر قرض، خروجی متد</w:t>
        </w:r>
        <w:r w:rsidRPr="00E45356">
          <w:t xml:space="preserve"> print </w:t>
        </w:r>
        <w:r w:rsidRPr="00E45356">
          <w:rPr>
            <w:rtl/>
          </w:rPr>
          <w:t>آن قرض باشد</w:t>
        </w:r>
        <w:r w:rsidRPr="00E45356">
          <w:t>.</w:t>
        </w:r>
      </w:ins>
    </w:p>
    <w:p w14:paraId="6DB755CB" w14:textId="77777777" w:rsidR="00E45356" w:rsidRDefault="00E45356" w:rsidP="003D1D38"/>
    <w:p w14:paraId="64C484E8" w14:textId="77777777" w:rsidR="003D1D38" w:rsidRDefault="003D1D38" w:rsidP="003D1D38"/>
    <w:p w14:paraId="622BAA52" w14:textId="77777777" w:rsidR="003D1D38" w:rsidRDefault="003D1D38" w:rsidP="003D1D38">
      <w:r>
        <w:rPr>
          <w:rtl/>
        </w:rPr>
        <w:t xml:space="preserve">۳. کتاب ( </w:t>
      </w:r>
      <w:r>
        <w:t>Book</w:t>
      </w:r>
      <w:r>
        <w:rPr>
          <w:rtl/>
        </w:rPr>
        <w:t xml:space="preserve"> )</w:t>
      </w:r>
    </w:p>
    <w:p w14:paraId="4031F729" w14:textId="29C19935" w:rsidR="003D1D38" w:rsidRDefault="003D1D38" w:rsidP="003D1D38">
      <w:r>
        <w:rPr>
          <w:rtl/>
        </w:rPr>
        <w:t xml:space="preserve">  ۳ - ۱. هر کتاب دارای عنوان است. (‌‌ </w:t>
      </w:r>
      <w:r>
        <w:t>title</w:t>
      </w:r>
      <w:r>
        <w:rPr>
          <w:rtl/>
        </w:rPr>
        <w:t xml:space="preserve"> )</w:t>
      </w:r>
    </w:p>
    <w:p w14:paraId="57E3C4E6" w14:textId="1B43FD48" w:rsidR="003D1D38" w:rsidRDefault="003D1D38" w:rsidP="003D1D38">
      <w:pPr>
        <w:rPr>
          <w:ins w:id="78" w:author="Ehsan" w:date="2020-02-22T09:43:00Z"/>
          <w:rtl/>
        </w:rPr>
      </w:pPr>
      <w:r>
        <w:rPr>
          <w:rtl/>
        </w:rPr>
        <w:t xml:space="preserve">  ۳ - ۲. هر کتاب دارای یک نام نویسنده است. ( </w:t>
      </w:r>
      <w:r>
        <w:t>author</w:t>
      </w:r>
      <w:r>
        <w:rPr>
          <w:rtl/>
        </w:rPr>
        <w:t xml:space="preserve"> )</w:t>
      </w:r>
    </w:p>
    <w:p w14:paraId="44274C91" w14:textId="77777777" w:rsidR="00E45356" w:rsidRDefault="00E45356" w:rsidP="00E45356">
      <w:pPr>
        <w:rPr>
          <w:ins w:id="79" w:author="Ehsan" w:date="2020-02-22T09:43:00Z"/>
          <w:rtl/>
        </w:rPr>
      </w:pPr>
      <w:ins w:id="80" w:author="Ehsan" w:date="2020-02-22T09:43:00Z">
        <w:r>
          <w:rPr>
            <w:rtl/>
          </w:rPr>
          <w:t>مقاد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ر</w:t>
        </w:r>
        <w:r>
          <w:rPr>
            <w:rtl/>
          </w:rPr>
          <w:t xml:space="preserve"> ف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لدها</w:t>
        </w:r>
        <w:r>
          <w:rPr>
            <w:rFonts w:hint="cs"/>
            <w:rtl/>
          </w:rPr>
          <w:t>ی</w:t>
        </w:r>
        <w:r>
          <w:rPr>
            <w:rtl/>
          </w:rPr>
          <w:t xml:space="preserve"> 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</w:t>
        </w:r>
        <w:r>
          <w:rPr>
            <w:rtl/>
          </w:rPr>
          <w:t xml:space="preserve"> کلاس ن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ز</w:t>
        </w:r>
        <w:r>
          <w:rPr>
            <w:rtl/>
          </w:rPr>
          <w:t xml:space="preserve"> توسط </w:t>
        </w:r>
        <w:r>
          <w:t>constructor</w:t>
        </w:r>
        <w:r>
          <w:rPr>
            <w:rtl/>
          </w:rPr>
          <w:t xml:space="preserve"> مقدار ده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</w:t>
        </w:r>
        <w:r>
          <w:rPr>
            <w:rFonts w:hint="cs"/>
            <w:rtl/>
          </w:rPr>
          <w:t>ی‌</w:t>
        </w:r>
        <w:r>
          <w:rPr>
            <w:rFonts w:hint="eastAsia"/>
            <w:rtl/>
          </w:rPr>
          <w:t>شوند</w:t>
        </w:r>
        <w:r>
          <w:rPr>
            <w:rtl/>
          </w:rPr>
          <w:t>.</w:t>
        </w:r>
      </w:ins>
    </w:p>
    <w:p w14:paraId="32B13DDA" w14:textId="77777777" w:rsidR="00E45356" w:rsidRDefault="00E45356" w:rsidP="00E45356">
      <w:pPr>
        <w:rPr>
          <w:ins w:id="81" w:author="Ehsan" w:date="2020-02-22T09:43:00Z"/>
          <w:rtl/>
        </w:rPr>
      </w:pPr>
      <w:ins w:id="82" w:author="Ehsan" w:date="2020-02-22T09:43:00Z">
        <w:r>
          <w:rPr>
            <w:rFonts w:hint="eastAsia"/>
            <w:rtl/>
          </w:rPr>
          <w:lastRenderedPageBreak/>
          <w:t>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</w:t>
        </w:r>
        <w:r>
          <w:rPr>
            <w:rtl/>
          </w:rPr>
          <w:t xml:space="preserve"> کلاس ن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ز</w:t>
        </w:r>
        <w:r>
          <w:rPr>
            <w:rtl/>
          </w:rPr>
          <w:t xml:space="preserve"> دق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قا</w:t>
        </w:r>
        <w:r>
          <w:rPr>
            <w:rtl/>
          </w:rPr>
          <w:t xml:space="preserve"> معادل کلاس </w:t>
        </w:r>
        <w:r>
          <w:t>User</w:t>
        </w:r>
        <w:r>
          <w:rPr>
            <w:rtl/>
          </w:rPr>
          <w:t xml:space="preserve"> دارا</w:t>
        </w:r>
        <w:r>
          <w:rPr>
            <w:rFonts w:hint="cs"/>
            <w:rtl/>
          </w:rPr>
          <w:t>ی</w:t>
        </w:r>
        <w:r>
          <w:rPr>
            <w:rtl/>
          </w:rPr>
          <w:t xml:space="preserve"> دو متد است.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متد  </w:t>
        </w:r>
        <w:r>
          <w:t>print</w:t>
        </w:r>
        <w:r>
          <w:rPr>
            <w:rtl/>
          </w:rPr>
          <w:t xml:space="preserve"> و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</w:t>
        </w:r>
        <w:r>
          <w:rPr>
            <w:rFonts w:hint="cs"/>
            <w:rtl/>
          </w:rPr>
          <w:t>ی</w:t>
        </w:r>
        <w:r>
          <w:rPr>
            <w:rtl/>
          </w:rPr>
          <w:t xml:space="preserve"> برا</w:t>
        </w:r>
        <w:r>
          <w:rPr>
            <w:rFonts w:hint="cs"/>
            <w:rtl/>
          </w:rPr>
          <w:t>ی</w:t>
        </w:r>
        <w:r>
          <w:rPr>
            <w:rtl/>
          </w:rPr>
          <w:t xml:space="preserve"> چک کردن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کسان</w:t>
        </w:r>
        <w:r>
          <w:rPr>
            <w:rtl/>
          </w:rPr>
          <w:t xml:space="preserve"> بودن ۲ کتاب (از طر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ق</w:t>
        </w:r>
        <w:r>
          <w:rPr>
            <w:rtl/>
          </w:rPr>
          <w:t xml:space="preserve"> چک کردن نو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سنده</w:t>
        </w:r>
        <w:r>
          <w:rPr>
            <w:rtl/>
          </w:rPr>
          <w:t xml:space="preserve"> و عنوان کتاب). خروج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متد </w:t>
        </w:r>
        <w:r>
          <w:t>print</w:t>
        </w:r>
        <w:r>
          <w:rPr>
            <w:rtl/>
          </w:rPr>
          <w:t xml:space="preserve"> با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د</w:t>
        </w:r>
        <w:r>
          <w:rPr>
            <w:rtl/>
          </w:rPr>
          <w:t xml:space="preserve"> دق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قا</w:t>
        </w:r>
        <w:r>
          <w:rPr>
            <w:rtl/>
          </w:rPr>
          <w:t xml:space="preserve"> معادل ز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ر</w:t>
        </w:r>
        <w:r>
          <w:rPr>
            <w:rtl/>
          </w:rPr>
          <w:t xml:space="preserve"> باشد:</w:t>
        </w:r>
      </w:ins>
    </w:p>
    <w:p w14:paraId="1A588282" w14:textId="549EB29B" w:rsidR="00E45356" w:rsidRDefault="00E45356" w:rsidP="00E45356">
      <w:pPr>
        <w:bidi w:val="0"/>
        <w:pPrChange w:id="83" w:author="Ehsan" w:date="2020-02-22T09:43:00Z">
          <w:pPr/>
        </w:pPrChange>
      </w:pPr>
      <w:ins w:id="84" w:author="Ehsan" w:date="2020-02-22T09:43:00Z">
        <w:r>
          <w:t>Title: title | Author: author</w:t>
        </w:r>
      </w:ins>
    </w:p>
    <w:p w14:paraId="58057FB3" w14:textId="0E00E544" w:rsidR="003D1D38" w:rsidRDefault="003D1D38" w:rsidP="003D1D38">
      <w:pPr>
        <w:rPr>
          <w:rtl/>
        </w:rPr>
      </w:pPr>
    </w:p>
    <w:p w14:paraId="5368212B" w14:textId="77777777" w:rsidR="00E17F3F" w:rsidRDefault="00E17F3F" w:rsidP="003D1D38"/>
    <w:p w14:paraId="6600CF31" w14:textId="77777777" w:rsidR="003D1D38" w:rsidRDefault="003D1D38" w:rsidP="003D1D38">
      <w:r>
        <w:rPr>
          <w:rtl/>
        </w:rPr>
        <w:t xml:space="preserve">۴. کاربر ( </w:t>
      </w:r>
      <w:r>
        <w:t>User</w:t>
      </w:r>
      <w:r>
        <w:rPr>
          <w:rtl/>
        </w:rPr>
        <w:t xml:space="preserve"> )</w:t>
      </w:r>
    </w:p>
    <w:p w14:paraId="48196A7C" w14:textId="77777777" w:rsidR="003D1D38" w:rsidRDefault="003D1D38" w:rsidP="003D1D38">
      <w:r>
        <w:rPr>
          <w:rtl/>
        </w:rPr>
        <w:t xml:space="preserve">  ۴ - ۱. هر کاربر دارای یک نام است. ( </w:t>
      </w:r>
      <w:proofErr w:type="spellStart"/>
      <w:r>
        <w:t>firstName</w:t>
      </w:r>
      <w:proofErr w:type="spellEnd"/>
      <w:r>
        <w:rPr>
          <w:rtl/>
        </w:rPr>
        <w:t xml:space="preserve"> )</w:t>
      </w:r>
    </w:p>
    <w:p w14:paraId="1216EF2A" w14:textId="77777777" w:rsidR="003D1D38" w:rsidRDefault="003D1D38" w:rsidP="003D1D38">
      <w:r>
        <w:rPr>
          <w:rtl/>
        </w:rPr>
        <w:t xml:space="preserve">  ۴ - ۲. هر کاربر دارای یک نام خانوادگی است. (‌ </w:t>
      </w:r>
      <w:proofErr w:type="spellStart"/>
      <w:r>
        <w:t>lastName</w:t>
      </w:r>
      <w:proofErr w:type="spellEnd"/>
      <w:r>
        <w:rPr>
          <w:rtl/>
        </w:rPr>
        <w:t xml:space="preserve"> )</w:t>
      </w:r>
    </w:p>
    <w:p w14:paraId="14E1E91D" w14:textId="0DD155A9" w:rsidR="003D1D38" w:rsidRDefault="003D1D38" w:rsidP="003D1D38">
      <w:pPr>
        <w:rPr>
          <w:ins w:id="85" w:author="Ehsan" w:date="2020-02-22T09:42:00Z"/>
          <w:rtl/>
        </w:rPr>
      </w:pPr>
      <w:r>
        <w:rPr>
          <w:rtl/>
        </w:rPr>
        <w:t xml:space="preserve">  ۴ - ۳. هر کاربر دارای یک شماره ملی است که برای شناسایی کاربر به کار می رود ( </w:t>
      </w:r>
      <w:proofErr w:type="spellStart"/>
      <w:r>
        <w:t>idNum</w:t>
      </w:r>
      <w:proofErr w:type="spellEnd"/>
      <w:r>
        <w:rPr>
          <w:rtl/>
        </w:rPr>
        <w:t xml:space="preserve"> )</w:t>
      </w:r>
    </w:p>
    <w:p w14:paraId="28ED9016" w14:textId="77777777" w:rsidR="00E45356" w:rsidRDefault="00E45356" w:rsidP="00E45356">
      <w:pPr>
        <w:rPr>
          <w:ins w:id="86" w:author="Ehsan" w:date="2020-02-22T09:42:00Z"/>
          <w:rtl/>
        </w:rPr>
      </w:pPr>
      <w:ins w:id="87" w:author="Ehsan" w:date="2020-02-22T09:42:00Z">
        <w:r>
          <w:rPr>
            <w:rtl/>
          </w:rPr>
          <w:t>تمام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مقاد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ر</w:t>
        </w:r>
        <w:r>
          <w:rPr>
            <w:rtl/>
          </w:rPr>
          <w:t xml:space="preserve"> تعر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ف</w:t>
        </w:r>
        <w:r>
          <w:rPr>
            <w:rtl/>
          </w:rPr>
          <w:t xml:space="preserve"> شده در ف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لد</w:t>
        </w:r>
        <w:r>
          <w:rPr>
            <w:rtl/>
          </w:rPr>
          <w:t xml:space="preserve"> ها توسط </w:t>
        </w:r>
        <w:r>
          <w:t>Constructor</w:t>
        </w:r>
        <w:r>
          <w:rPr>
            <w:rtl/>
          </w:rPr>
          <w:t xml:space="preserve"> مقدارده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</w:t>
        </w:r>
        <w:r>
          <w:rPr>
            <w:rFonts w:hint="cs"/>
            <w:rtl/>
          </w:rPr>
          <w:t>ی‌</w:t>
        </w:r>
        <w:r>
          <w:rPr>
            <w:rFonts w:hint="eastAsia"/>
            <w:rtl/>
          </w:rPr>
          <w:t>شوند</w:t>
        </w:r>
        <w:r>
          <w:rPr>
            <w:rtl/>
          </w:rPr>
          <w:t>.</w:t>
        </w:r>
      </w:ins>
    </w:p>
    <w:p w14:paraId="3CBD625A" w14:textId="77777777" w:rsidR="00E45356" w:rsidRDefault="00E45356" w:rsidP="00E45356">
      <w:pPr>
        <w:rPr>
          <w:ins w:id="88" w:author="Ehsan" w:date="2020-02-22T09:42:00Z"/>
          <w:rtl/>
        </w:rPr>
      </w:pPr>
      <w:ins w:id="89" w:author="Ehsan" w:date="2020-02-22T09:42:00Z">
        <w:r>
          <w:rPr>
            <w:rFonts w:hint="eastAsia"/>
            <w:rtl/>
          </w:rPr>
          <w:t>علاوه</w:t>
        </w:r>
        <w:r>
          <w:rPr>
            <w:rtl/>
          </w:rPr>
          <w:t xml:space="preserve"> بر 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</w:t>
        </w:r>
        <w:r>
          <w:rPr>
            <w:rtl/>
          </w:rPr>
          <w:t xml:space="preserve"> تمام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مقاد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ر</w:t>
        </w:r>
        <w:r>
          <w:rPr>
            <w:rtl/>
          </w:rPr>
          <w:t xml:space="preserve"> در صورت ن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از</w:t>
        </w:r>
        <w:r>
          <w:rPr>
            <w:rtl/>
          </w:rPr>
          <w:t xml:space="preserve"> متد‌ها</w:t>
        </w:r>
        <w:r>
          <w:rPr>
            <w:rFonts w:hint="cs"/>
            <w:rtl/>
          </w:rPr>
          <w:t>ی</w:t>
        </w:r>
        <w:r>
          <w:rPr>
            <w:rtl/>
          </w:rPr>
          <w:t xml:space="preserve"> </w:t>
        </w:r>
        <w:r>
          <w:t>getter</w:t>
        </w:r>
        <w:r>
          <w:rPr>
            <w:rtl/>
          </w:rPr>
          <w:t xml:space="preserve"> و </w:t>
        </w:r>
        <w:r>
          <w:t>setter</w:t>
        </w:r>
        <w:r>
          <w:rPr>
            <w:rtl/>
          </w:rPr>
          <w:t xml:space="preserve"> دارند.</w:t>
        </w:r>
      </w:ins>
    </w:p>
    <w:p w14:paraId="4872DFAD" w14:textId="77777777" w:rsidR="00E45356" w:rsidRDefault="00E45356" w:rsidP="00E45356">
      <w:pPr>
        <w:rPr>
          <w:ins w:id="90" w:author="Ehsan" w:date="2020-02-22T09:42:00Z"/>
          <w:rtl/>
        </w:rPr>
      </w:pPr>
      <w:ins w:id="91" w:author="Ehsan" w:date="2020-02-22T09:42:00Z">
        <w:r>
          <w:rPr>
            <w:rFonts w:hint="eastAsia"/>
            <w:rtl/>
          </w:rPr>
          <w:t>ف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لد</w:t>
        </w:r>
        <w:r>
          <w:rPr>
            <w:rtl/>
          </w:rPr>
          <w:t xml:space="preserve"> شماره‌ مل</w:t>
        </w:r>
        <w:r>
          <w:rPr>
            <w:rFonts w:hint="cs"/>
            <w:rtl/>
          </w:rPr>
          <w:t>ی</w:t>
        </w:r>
        <w:r>
          <w:rPr>
            <w:rtl/>
          </w:rPr>
          <w:t xml:space="preserve"> در 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</w:t>
        </w:r>
        <w:r>
          <w:rPr>
            <w:rtl/>
          </w:rPr>
          <w:t xml:space="preserve"> کلاس با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د</w:t>
        </w:r>
        <w:r>
          <w:rPr>
            <w:rtl/>
          </w:rPr>
          <w:t xml:space="preserve"> در قالب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</w:t>
        </w:r>
        <w:r>
          <w:rPr>
            <w:rtl/>
          </w:rPr>
          <w:t xml:space="preserve"> رشته ۱۰ رقم</w:t>
        </w:r>
        <w:r>
          <w:rPr>
            <w:rFonts w:hint="cs"/>
            <w:rtl/>
          </w:rPr>
          <w:t>ی</w:t>
        </w:r>
        <w:r>
          <w:rPr>
            <w:rtl/>
          </w:rPr>
          <w:t xml:space="preserve"> باشد و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</w:t>
        </w:r>
        <w:r>
          <w:rPr>
            <w:rtl/>
          </w:rPr>
          <w:t xml:space="preserve"> کتابخانه نبا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د</w:t>
        </w:r>
        <w:r>
          <w:rPr>
            <w:rtl/>
          </w:rPr>
          <w:t xml:space="preserve"> کاربر</w:t>
        </w:r>
        <w:r>
          <w:rPr>
            <w:rFonts w:hint="cs"/>
            <w:rtl/>
          </w:rPr>
          <w:t>ی</w:t>
        </w:r>
        <w:r>
          <w:rPr>
            <w:rtl/>
          </w:rPr>
          <w:t xml:space="preserve"> با دو شماره مل</w:t>
        </w:r>
        <w:r>
          <w:rPr>
            <w:rFonts w:hint="cs"/>
            <w:rtl/>
          </w:rPr>
          <w:t>ی</w:t>
        </w:r>
        <w:r>
          <w:rPr>
            <w:rtl/>
          </w:rPr>
          <w:t xml:space="preserve">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کسان</w:t>
        </w:r>
        <w:r>
          <w:rPr>
            <w:rtl/>
          </w:rPr>
          <w:t xml:space="preserve"> داشته باشد.</w:t>
        </w:r>
      </w:ins>
    </w:p>
    <w:p w14:paraId="79FBC689" w14:textId="77777777" w:rsidR="00E45356" w:rsidRDefault="00E45356" w:rsidP="00E45356">
      <w:pPr>
        <w:rPr>
          <w:ins w:id="92" w:author="Ehsan" w:date="2020-02-22T09:42:00Z"/>
          <w:rtl/>
        </w:rPr>
      </w:pPr>
      <w:ins w:id="93" w:author="Ehsan" w:date="2020-02-22T09:42:00Z">
        <w:r>
          <w:rPr>
            <w:rFonts w:hint="eastAsia"/>
            <w:rtl/>
          </w:rPr>
          <w:t>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</w:t>
        </w:r>
        <w:r>
          <w:rPr>
            <w:rtl/>
          </w:rPr>
          <w:t xml:space="preserve"> کلاس دو متد ن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ز</w:t>
        </w:r>
        <w:r>
          <w:rPr>
            <w:rtl/>
          </w:rPr>
          <w:t xml:space="preserve"> دارد.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</w:t>
        </w:r>
        <w:r>
          <w:rPr>
            <w:rtl/>
          </w:rPr>
          <w:t xml:space="preserve"> متد </w:t>
        </w:r>
        <w:r>
          <w:t>print</w:t>
        </w:r>
        <w:r>
          <w:rPr>
            <w:rtl/>
          </w:rPr>
          <w:t xml:space="preserve"> برا</w:t>
        </w:r>
        <w:r>
          <w:rPr>
            <w:rFonts w:hint="cs"/>
            <w:rtl/>
          </w:rPr>
          <w:t>ی</w:t>
        </w:r>
        <w:r>
          <w:rPr>
            <w:rtl/>
          </w:rPr>
          <w:t xml:space="preserve"> چاپ کردن اطلاعات کاربر و متد د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گر</w:t>
        </w:r>
        <w:r>
          <w:rPr>
            <w:rtl/>
          </w:rPr>
          <w:t xml:space="preserve"> معادل </w:t>
        </w:r>
        <w:r>
          <w:t>override</w:t>
        </w:r>
        <w:r>
          <w:rPr>
            <w:rtl/>
          </w:rPr>
          <w:t xml:space="preserve">  شده‌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متد </w:t>
        </w:r>
        <w:r>
          <w:t>equals</w:t>
        </w:r>
        <w:r>
          <w:rPr>
            <w:rtl/>
          </w:rPr>
          <w:t xml:space="preserve"> است که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</w:t>
        </w:r>
        <w:r>
          <w:rPr>
            <w:rtl/>
          </w:rPr>
          <w:t xml:space="preserve"> کاربر م</w:t>
        </w:r>
        <w:r>
          <w:rPr>
            <w:rFonts w:hint="cs"/>
            <w:rtl/>
          </w:rPr>
          <w:t>ی‌</w:t>
        </w:r>
        <w:r>
          <w:rPr>
            <w:rFonts w:hint="eastAsia"/>
            <w:rtl/>
          </w:rPr>
          <w:t>گ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رد</w:t>
        </w:r>
        <w:r>
          <w:rPr>
            <w:rtl/>
          </w:rPr>
          <w:t xml:space="preserve"> و از طر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ق</w:t>
        </w:r>
        <w:r>
          <w:rPr>
            <w:rtl/>
          </w:rPr>
          <w:t xml:space="preserve"> مقا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سه</w:t>
        </w:r>
        <w:r>
          <w:rPr>
            <w:rtl/>
          </w:rPr>
          <w:t xml:space="preserve"> شماره مل</w:t>
        </w:r>
        <w:r>
          <w:rPr>
            <w:rFonts w:hint="cs"/>
            <w:rtl/>
          </w:rPr>
          <w:t>ی</w:t>
        </w:r>
        <w:r>
          <w:rPr>
            <w:rtl/>
          </w:rPr>
          <w:t xml:space="preserve"> چک م</w:t>
        </w:r>
        <w:r>
          <w:rPr>
            <w:rFonts w:hint="cs"/>
            <w:rtl/>
          </w:rPr>
          <w:t>ی‌</w:t>
        </w:r>
        <w:r>
          <w:rPr>
            <w:rFonts w:hint="eastAsia"/>
            <w:rtl/>
          </w:rPr>
          <w:t>کند</w:t>
        </w:r>
        <w:r>
          <w:rPr>
            <w:rtl/>
          </w:rPr>
          <w:t xml:space="preserve"> که 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</w:t>
        </w:r>
        <w:r>
          <w:rPr>
            <w:rtl/>
          </w:rPr>
          <w:t xml:space="preserve"> دو کاربر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کسان</w:t>
        </w:r>
        <w:r>
          <w:rPr>
            <w:rtl/>
          </w:rPr>
          <w:t xml:space="preserve"> هستند 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ا</w:t>
        </w:r>
        <w:r>
          <w:rPr>
            <w:rtl/>
          </w:rPr>
          <w:t xml:space="preserve"> خ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ر</w:t>
        </w:r>
        <w:r>
          <w:rPr>
            <w:rtl/>
          </w:rPr>
          <w:t>. خروج</w:t>
        </w:r>
        <w:r>
          <w:rPr>
            <w:rFonts w:hint="cs"/>
            <w:rtl/>
          </w:rPr>
          <w:t>ی</w:t>
        </w:r>
        <w:r>
          <w:rPr>
            <w:rtl/>
          </w:rPr>
          <w:t xml:space="preserve"> متد </w:t>
        </w:r>
        <w:r>
          <w:t>print</w:t>
        </w:r>
        <w:r>
          <w:rPr>
            <w:rtl/>
          </w:rPr>
          <w:t xml:space="preserve"> با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د</w:t>
        </w:r>
        <w:r>
          <w:rPr>
            <w:rtl/>
          </w:rPr>
          <w:t xml:space="preserve"> دق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قا</w:t>
        </w:r>
        <w:r>
          <w:rPr>
            <w:rtl/>
          </w:rPr>
          <w:t xml:space="preserve"> معادل ز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ر</w:t>
        </w:r>
        <w:r>
          <w:rPr>
            <w:rtl/>
          </w:rPr>
          <w:t xml:space="preserve"> باشد: (در م</w:t>
        </w:r>
        <w:r>
          <w:rPr>
            <w:rFonts w:hint="eastAsia"/>
            <w:rtl/>
          </w:rPr>
          <w:t>ورد</w:t>
        </w:r>
        <w:r>
          <w:rPr>
            <w:rtl/>
          </w:rPr>
          <w:t xml:space="preserve"> مفهوم </w:t>
        </w:r>
        <w:r>
          <w:t>override</w:t>
        </w:r>
        <w:r>
          <w:rPr>
            <w:rtl/>
          </w:rPr>
          <w:t xml:space="preserve"> کردن متدها در آ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نده</w:t>
        </w:r>
        <w:r>
          <w:rPr>
            <w:rtl/>
          </w:rPr>
          <w:t xml:space="preserve"> به صورت کامل آشنا خواه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د</w:t>
        </w:r>
        <w:r>
          <w:rPr>
            <w:rtl/>
          </w:rPr>
          <w:t xml:space="preserve"> شد. پ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اده</w:t>
        </w:r>
        <w:r>
          <w:rPr>
            <w:rtl/>
          </w:rPr>
          <w:t xml:space="preserve"> ساز</w:t>
        </w:r>
        <w:r>
          <w:rPr>
            <w:rFonts w:hint="cs"/>
            <w:rtl/>
          </w:rPr>
          <w:t>ی</w:t>
        </w:r>
        <w:r>
          <w:rPr>
            <w:rtl/>
          </w:rPr>
          <w:t xml:space="preserve"> ا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ن</w:t>
        </w:r>
        <w:r>
          <w:rPr>
            <w:rtl/>
          </w:rPr>
          <w:t xml:space="preserve"> متد با تکن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ک</w:t>
        </w:r>
        <w:r>
          <w:rPr>
            <w:rtl/>
          </w:rPr>
          <w:t xml:space="preserve">   </w:t>
        </w:r>
        <w:r>
          <w:t>override</w:t>
        </w:r>
        <w:r>
          <w:rPr>
            <w:rtl/>
          </w:rPr>
          <w:t xml:space="preserve"> کردن امت</w:t>
        </w:r>
        <w:r>
          <w:rPr>
            <w:rFonts w:hint="cs"/>
            <w:rtl/>
          </w:rPr>
          <w:t>ی</w:t>
        </w:r>
        <w:r>
          <w:rPr>
            <w:rFonts w:hint="eastAsia"/>
            <w:rtl/>
          </w:rPr>
          <w:t>از</w:t>
        </w:r>
        <w:r>
          <w:rPr>
            <w:rFonts w:hint="cs"/>
            <w:rtl/>
          </w:rPr>
          <w:t>ی</w:t>
        </w:r>
        <w:r>
          <w:rPr>
            <w:rtl/>
          </w:rPr>
          <w:t xml:space="preserve"> خواهد بود.)</w:t>
        </w:r>
      </w:ins>
    </w:p>
    <w:p w14:paraId="4AFC7C0A" w14:textId="77777777" w:rsidR="00E45356" w:rsidRDefault="00E45356" w:rsidP="00E45356">
      <w:pPr>
        <w:rPr>
          <w:ins w:id="94" w:author="Ehsan" w:date="2020-02-22T09:42:00Z"/>
          <w:rtl/>
        </w:rPr>
      </w:pPr>
    </w:p>
    <w:p w14:paraId="32CFFA74" w14:textId="532F78A7" w:rsidR="00E45356" w:rsidRDefault="00E45356" w:rsidP="00E45356">
      <w:pPr>
        <w:bidi w:val="0"/>
        <w:pPrChange w:id="95" w:author="Ehsan" w:date="2020-02-22T09:42:00Z">
          <w:pPr/>
        </w:pPrChange>
      </w:pPr>
      <w:ins w:id="96" w:author="Ehsan" w:date="2020-02-22T09:42:00Z">
        <w:r>
          <w:t xml:space="preserve">Full Name: </w:t>
        </w:r>
        <w:proofErr w:type="spellStart"/>
        <w:r>
          <w:t>firstName</w:t>
        </w:r>
        <w:proofErr w:type="spellEnd"/>
        <w:r>
          <w:t xml:space="preserve"> </w:t>
        </w:r>
        <w:proofErr w:type="spellStart"/>
        <w:r>
          <w:t>lastName</w:t>
        </w:r>
        <w:proofErr w:type="spellEnd"/>
        <w:r>
          <w:t xml:space="preserve"> | ID: </w:t>
        </w:r>
        <w:proofErr w:type="spellStart"/>
        <w:r>
          <w:t>idNumber</w:t>
        </w:r>
      </w:ins>
      <w:proofErr w:type="spellEnd"/>
    </w:p>
    <w:p w14:paraId="39B8C29F" w14:textId="7D35DBE2" w:rsidR="003D1D38" w:rsidRDefault="003D1D38" w:rsidP="003D1D38">
      <w:pPr>
        <w:rPr>
          <w:rtl/>
        </w:rPr>
      </w:pPr>
    </w:p>
    <w:p w14:paraId="16415A46" w14:textId="77777777" w:rsidR="003D1D38" w:rsidRDefault="003D1D38" w:rsidP="003D1D38"/>
    <w:p w14:paraId="000F1360" w14:textId="77777777" w:rsidR="003D1D38" w:rsidRDefault="003D1D38" w:rsidP="003D1D38">
      <w:r>
        <w:rPr>
          <w:rtl/>
        </w:rPr>
        <w:t xml:space="preserve">۵. قرض ( </w:t>
      </w:r>
      <w:r>
        <w:t>Borrow</w:t>
      </w:r>
      <w:r>
        <w:rPr>
          <w:rtl/>
        </w:rPr>
        <w:t xml:space="preserve"> )</w:t>
      </w:r>
    </w:p>
    <w:p w14:paraId="5D66F389" w14:textId="4B6E4B72" w:rsidR="003D1D38" w:rsidRDefault="003D1D38" w:rsidP="003D1D38">
      <w:r>
        <w:rPr>
          <w:rtl/>
        </w:rPr>
        <w:t xml:space="preserve">  ۵ - ۱. هر کلاس قرض یک فیلد به اسم </w:t>
      </w:r>
      <w:r>
        <w:t>borrower</w:t>
      </w:r>
      <w:r>
        <w:rPr>
          <w:rtl/>
        </w:rPr>
        <w:t xml:space="preserve"> از نوع </w:t>
      </w:r>
      <w:r>
        <w:t>User</w:t>
      </w:r>
      <w:r>
        <w:rPr>
          <w:rtl/>
        </w:rPr>
        <w:t xml:space="preserve"> دارد که نشان دهنده کاربری است که</w:t>
      </w:r>
      <w:ins w:id="97" w:author="Amir Amir" w:date="2020-02-21T20:04:00Z">
        <w:r w:rsidR="00B14868">
          <w:rPr>
            <w:rFonts w:hint="cs"/>
            <w:rtl/>
          </w:rPr>
          <w:t xml:space="preserve"> کتاب را</w:t>
        </w:r>
      </w:ins>
      <w:r>
        <w:rPr>
          <w:rtl/>
        </w:rPr>
        <w:t xml:space="preserve"> قرض گرفته</w:t>
      </w:r>
      <w:ins w:id="98" w:author="Amir Amir" w:date="2020-02-21T20:04:00Z">
        <w:r w:rsidR="00B14868">
          <w:rPr>
            <w:rFonts w:hint="cs"/>
            <w:rtl/>
          </w:rPr>
          <w:t xml:space="preserve"> است</w:t>
        </w:r>
      </w:ins>
      <w:r>
        <w:rPr>
          <w:rtl/>
        </w:rPr>
        <w:t>.</w:t>
      </w:r>
    </w:p>
    <w:p w14:paraId="5199A84F" w14:textId="0D502723" w:rsidR="003D1D38" w:rsidRDefault="00DE22A5" w:rsidP="003D1D38">
      <w:r>
        <w:rPr>
          <w:rtl/>
        </w:rPr>
        <w:t xml:space="preserve">  ۵ - ۲. هر کلاس </w:t>
      </w:r>
      <w:r>
        <w:rPr>
          <w:rFonts w:hint="cs"/>
          <w:rtl/>
        </w:rPr>
        <w:t>ق</w:t>
      </w:r>
      <w:r w:rsidR="003D1D38">
        <w:rPr>
          <w:rtl/>
        </w:rPr>
        <w:t xml:space="preserve">رض یک فیلد به اسم </w:t>
      </w:r>
      <w:r w:rsidR="003D1D38">
        <w:t>book</w:t>
      </w:r>
      <w:r w:rsidR="003D1D38">
        <w:rPr>
          <w:rtl/>
        </w:rPr>
        <w:t xml:space="preserve"> از نوع </w:t>
      </w:r>
      <w:r w:rsidR="003D1D38">
        <w:t>Book</w:t>
      </w:r>
      <w:r w:rsidR="003D1D38">
        <w:rPr>
          <w:rtl/>
        </w:rPr>
        <w:t xml:space="preserve"> دارد که نشان دهنده کتابی است که قرض گرفته</w:t>
      </w:r>
      <w:ins w:id="99" w:author="Amir Amir" w:date="2020-02-21T20:05:00Z">
        <w:r w:rsidR="00B14868">
          <w:rPr>
            <w:rFonts w:hint="cs"/>
            <w:rtl/>
          </w:rPr>
          <w:t xml:space="preserve"> است</w:t>
        </w:r>
      </w:ins>
      <w:r w:rsidR="003D1D38">
        <w:rPr>
          <w:rtl/>
        </w:rPr>
        <w:t>.</w:t>
      </w:r>
    </w:p>
    <w:p w14:paraId="0EDAC880" w14:textId="0107371C" w:rsidR="003D1D38" w:rsidRDefault="003D1D38" w:rsidP="003D1D38">
      <w:pPr>
        <w:rPr>
          <w:rFonts w:hint="cs"/>
          <w:rtl/>
        </w:rPr>
      </w:pPr>
      <w:r>
        <w:rPr>
          <w:rtl/>
        </w:rPr>
        <w:t xml:space="preserve">  ۵ - ۳. هر کلاس قرض یک تاریخ دارد (‌ از نوع کلاس </w:t>
      </w:r>
      <w:commentRangeStart w:id="100"/>
      <w:r>
        <w:t>Date</w:t>
      </w:r>
      <w:commentRangeEnd w:id="100"/>
      <w:r w:rsidR="00B14868">
        <w:rPr>
          <w:rStyle w:val="CommentReference"/>
        </w:rPr>
        <w:commentReference w:id="100"/>
      </w:r>
      <w:r>
        <w:rPr>
          <w:rtl/>
        </w:rPr>
        <w:t xml:space="preserve"> ) به نام </w:t>
      </w:r>
      <w:proofErr w:type="spellStart"/>
      <w:r>
        <w:t>issuedDate</w:t>
      </w:r>
      <w:proofErr w:type="spellEnd"/>
      <w:r>
        <w:rPr>
          <w:rtl/>
        </w:rPr>
        <w:t xml:space="preserve"> که نشان دهنده </w:t>
      </w:r>
      <w:commentRangeStart w:id="101"/>
      <w:r>
        <w:rPr>
          <w:rtl/>
        </w:rPr>
        <w:t>تاریخ شروع قرض است.</w:t>
      </w:r>
      <w:commentRangeEnd w:id="101"/>
      <w:r w:rsidR="00B43BA2">
        <w:rPr>
          <w:rStyle w:val="CommentReference"/>
          <w:rtl/>
        </w:rPr>
        <w:commentReference w:id="101"/>
      </w:r>
      <w:ins w:id="102" w:author="Ehsan" w:date="2020-02-22T09:35:00Z">
        <w:r w:rsidR="00E45356">
          <w:rPr>
            <w:rFonts w:hint="cs"/>
            <w:rtl/>
          </w:rPr>
          <w:t xml:space="preserve"> برای نگهداری زمان تنها روز، ماه</w:t>
        </w:r>
      </w:ins>
      <w:ins w:id="103" w:author="Ehsan" w:date="2020-02-22T09:36:00Z">
        <w:r w:rsidR="00E45356">
          <w:rPr>
            <w:rFonts w:hint="cs"/>
            <w:rtl/>
          </w:rPr>
          <w:t>، سال و ساعت کافی است.</w:t>
        </w:r>
      </w:ins>
    </w:p>
    <w:p w14:paraId="7A4A9C41" w14:textId="77777777" w:rsidR="003D1D38" w:rsidRDefault="003D1D38" w:rsidP="003D1D38">
      <w:r>
        <w:rPr>
          <w:rtl/>
        </w:rPr>
        <w:lastRenderedPageBreak/>
        <w:t xml:space="preserve">  ۵ - ۴ .هر کلاس قرض یک تاریخ دارد ( از نوع کلاس </w:t>
      </w:r>
      <w:r>
        <w:t>Date</w:t>
      </w:r>
      <w:r>
        <w:rPr>
          <w:rtl/>
        </w:rPr>
        <w:t xml:space="preserve"> ) به نام </w:t>
      </w:r>
      <w:proofErr w:type="spellStart"/>
      <w:r>
        <w:t>deadlineDate</w:t>
      </w:r>
      <w:proofErr w:type="spellEnd"/>
      <w:r>
        <w:rPr>
          <w:rtl/>
        </w:rPr>
        <w:t xml:space="preserve"> که نشان دهنده تاریخ پایان و ددلاین بازگرداندن کتاب است.</w:t>
      </w:r>
    </w:p>
    <w:p w14:paraId="1EDB5F41" w14:textId="77777777" w:rsidR="00E17F3F" w:rsidRDefault="003D1D38" w:rsidP="003D1D38">
      <w:r w:rsidRPr="00BB4BC6">
        <w:rPr>
          <w:rtl/>
        </w:rPr>
        <w:t>برای مطالعه در مورد ک</w:t>
      </w:r>
      <w:r>
        <w:rPr>
          <w:rFonts w:hint="cs"/>
          <w:rtl/>
        </w:rPr>
        <w:t>لا</w:t>
      </w:r>
      <w:r w:rsidRPr="00BB4BC6">
        <w:rPr>
          <w:rtl/>
        </w:rPr>
        <w:t>س</w:t>
      </w:r>
      <w:r w:rsidRPr="00BB4BC6">
        <w:t xml:space="preserve"> Date </w:t>
      </w:r>
      <w:r w:rsidRPr="00BB4BC6">
        <w:rPr>
          <w:rtl/>
        </w:rPr>
        <w:t>در جاوا می</w:t>
      </w:r>
      <w:r w:rsidR="00E17F3F">
        <w:rPr>
          <w:rFonts w:hint="cs"/>
          <w:rtl/>
        </w:rPr>
        <w:t>‌</w:t>
      </w:r>
      <w:r w:rsidRPr="00BB4BC6">
        <w:rPr>
          <w:rtl/>
        </w:rPr>
        <w:t xml:space="preserve">توانید از منبع زیر </w:t>
      </w:r>
      <w:r>
        <w:rPr>
          <w:rFonts w:hint="cs"/>
          <w:rtl/>
        </w:rPr>
        <w:t>(</w:t>
      </w:r>
      <w:r w:rsidRPr="00BB4BC6">
        <w:rPr>
          <w:rtl/>
        </w:rPr>
        <w:t xml:space="preserve"> و یا هر منبع دیگری </w:t>
      </w:r>
      <w:r>
        <w:rPr>
          <w:rFonts w:hint="cs"/>
          <w:rtl/>
        </w:rPr>
        <w:t>)</w:t>
      </w:r>
      <w:r w:rsidRPr="00BB4BC6">
        <w:rPr>
          <w:rtl/>
        </w:rPr>
        <w:t xml:space="preserve"> استفاده کنید</w:t>
      </w:r>
      <w:r w:rsidR="00E17F3F">
        <w:t>.</w:t>
      </w:r>
    </w:p>
    <w:p w14:paraId="1B596DF0" w14:textId="0C3A21BE" w:rsidR="003D1D38" w:rsidRDefault="00E45356" w:rsidP="00DE22A5">
      <w:pPr>
        <w:jc w:val="right"/>
        <w:rPr>
          <w:ins w:id="104" w:author="Ehsan" w:date="2020-02-22T09:44:00Z"/>
          <w:rtl/>
        </w:rPr>
      </w:pPr>
      <w:ins w:id="105" w:author="Ehsan" w:date="2020-02-22T09:44:00Z">
        <w:r>
          <w:fldChar w:fldCharType="begin"/>
        </w:r>
        <w:r>
          <w:instrText xml:space="preserve"> HYPERLINK "</w:instrText>
        </w:r>
      </w:ins>
      <w:r w:rsidRPr="00BB4BC6">
        <w:instrText>https://www.tutorialspoint.com/java/java_date_time.htm</w:instrText>
      </w:r>
      <w:ins w:id="106" w:author="Ehsan" w:date="2020-02-22T09:44:00Z">
        <w:r>
          <w:instrText xml:space="preserve">" </w:instrText>
        </w:r>
        <w:r>
          <w:fldChar w:fldCharType="separate"/>
        </w:r>
      </w:ins>
      <w:r w:rsidRPr="00822125">
        <w:rPr>
          <w:rStyle w:val="Hyperlink"/>
        </w:rPr>
        <w:t>https://www.tutorialspoint.com/java/java_date_time.htm</w:t>
      </w:r>
      <w:ins w:id="107" w:author="Ehsan" w:date="2020-02-22T09:44:00Z">
        <w:r>
          <w:fldChar w:fldCharType="end"/>
        </w:r>
      </w:ins>
    </w:p>
    <w:p w14:paraId="17F67A77" w14:textId="77777777" w:rsidR="00E45356" w:rsidRDefault="00E45356" w:rsidP="00E45356">
      <w:pPr>
        <w:rPr>
          <w:ins w:id="108" w:author="Ehsan" w:date="2020-02-22T09:44:00Z"/>
          <w:rtl/>
        </w:rPr>
      </w:pPr>
      <w:ins w:id="109" w:author="Ehsan" w:date="2020-02-22T09:44:00Z">
        <w:r>
          <w:rPr>
            <w:rFonts w:hint="cs"/>
            <w:rtl/>
          </w:rPr>
          <w:t xml:space="preserve">تمامی </w:t>
        </w:r>
        <w:r w:rsidRPr="00BB4BC6">
          <w:rPr>
            <w:rtl/>
          </w:rPr>
          <w:t>مقادیر فیلدهای</w:t>
        </w:r>
        <w:r w:rsidRPr="00BB4BC6">
          <w:t xml:space="preserve"> borrower </w:t>
        </w:r>
        <w:r w:rsidRPr="00BB4BC6">
          <w:rPr>
            <w:rtl/>
          </w:rPr>
          <w:t>و</w:t>
        </w:r>
        <w:r w:rsidRPr="00BB4BC6">
          <w:t xml:space="preserve"> </w:t>
        </w:r>
        <w:proofErr w:type="spellStart"/>
        <w:r w:rsidRPr="00BB4BC6">
          <w:t>deadlinedDate</w:t>
        </w:r>
        <w:proofErr w:type="spellEnd"/>
        <w:r w:rsidRPr="00BB4BC6">
          <w:t xml:space="preserve"> </w:t>
        </w:r>
        <w:r w:rsidRPr="00BB4BC6">
          <w:rPr>
            <w:rtl/>
          </w:rPr>
          <w:t>و</w:t>
        </w:r>
        <w:r w:rsidRPr="00BB4BC6">
          <w:t xml:space="preserve"> book </w:t>
        </w:r>
        <w:r>
          <w:rPr>
            <w:rFonts w:hint="cs"/>
            <w:rtl/>
          </w:rPr>
          <w:t xml:space="preserve">و </w:t>
        </w:r>
        <w:proofErr w:type="spellStart"/>
        <w:r>
          <w:t>issuedDate</w:t>
        </w:r>
        <w:proofErr w:type="spellEnd"/>
        <w:r>
          <w:rPr>
            <w:rFonts w:hint="cs"/>
            <w:rtl/>
          </w:rPr>
          <w:t xml:space="preserve"> </w:t>
        </w:r>
        <w:r w:rsidRPr="00BB4BC6">
          <w:rPr>
            <w:rtl/>
          </w:rPr>
          <w:t>باید در</w:t>
        </w:r>
        <w:r w:rsidRPr="00BB4BC6">
          <w:t xml:space="preserve"> constructor </w:t>
        </w:r>
        <w:r>
          <w:rPr>
            <w:rFonts w:hint="cs"/>
            <w:rtl/>
          </w:rPr>
          <w:t xml:space="preserve"> </w:t>
        </w:r>
        <w:r w:rsidRPr="00BB4BC6">
          <w:rPr>
            <w:rtl/>
          </w:rPr>
          <w:t>مقداردهی شوند</w:t>
        </w:r>
        <w:r>
          <w:rPr>
            <w:rFonts w:hint="cs"/>
            <w:rtl/>
          </w:rPr>
          <w:t xml:space="preserve">. </w:t>
        </w:r>
        <w:r w:rsidRPr="00BB4BC6">
          <w:rPr>
            <w:rtl/>
          </w:rPr>
          <w:t>مقدار</w:t>
        </w:r>
        <w:r w:rsidRPr="00BB4BC6">
          <w:t xml:space="preserve"> </w:t>
        </w:r>
        <w:proofErr w:type="spellStart"/>
        <w:r w:rsidRPr="00BB4BC6">
          <w:t>issuedDate</w:t>
        </w:r>
        <w:proofErr w:type="spellEnd"/>
        <w:r w:rsidRPr="00BB4BC6">
          <w:t xml:space="preserve"> </w:t>
        </w:r>
        <w:r w:rsidRPr="00BB4BC6">
          <w:rPr>
            <w:rtl/>
          </w:rPr>
          <w:t>باید تاریخ لحظه</w:t>
        </w:r>
        <w:r>
          <w:rPr>
            <w:rFonts w:hint="cs"/>
            <w:rtl/>
          </w:rPr>
          <w:t xml:space="preserve"> </w:t>
        </w:r>
        <w:r w:rsidRPr="00BB4BC6">
          <w:rPr>
            <w:rtl/>
          </w:rPr>
          <w:t>ای سیستم در زمان ایجاد قرض باشد</w:t>
        </w:r>
        <w:r>
          <w:rPr>
            <w:rFonts w:hint="cs"/>
            <w:rtl/>
          </w:rPr>
          <w:t>.</w:t>
        </w:r>
      </w:ins>
    </w:p>
    <w:p w14:paraId="65C4F1EF" w14:textId="77777777" w:rsidR="00E45356" w:rsidRDefault="00E45356" w:rsidP="00E45356">
      <w:pPr>
        <w:rPr>
          <w:ins w:id="110" w:author="Ehsan" w:date="2020-02-22T09:44:00Z"/>
          <w:rtl/>
        </w:rPr>
      </w:pPr>
      <w:ins w:id="111" w:author="Ehsan" w:date="2020-02-22T09:44:00Z">
        <w:r w:rsidRPr="00BB4BC6">
          <w:rPr>
            <w:rtl/>
          </w:rPr>
          <w:t>تمامی متدهای</w:t>
        </w:r>
        <w:r w:rsidRPr="00BB4BC6">
          <w:t xml:space="preserve"> getter </w:t>
        </w:r>
        <w:r w:rsidRPr="00BB4BC6">
          <w:rPr>
            <w:rtl/>
          </w:rPr>
          <w:t>و</w:t>
        </w:r>
        <w:r w:rsidRPr="00BB4BC6">
          <w:t xml:space="preserve"> setter </w:t>
        </w:r>
        <w:r w:rsidRPr="00BB4BC6">
          <w:rPr>
            <w:rtl/>
          </w:rPr>
          <w:t>این ک</w:t>
        </w:r>
        <w:r>
          <w:rPr>
            <w:rFonts w:hint="cs"/>
            <w:rtl/>
          </w:rPr>
          <w:t>لا</w:t>
        </w:r>
        <w:r w:rsidRPr="00BB4BC6">
          <w:rPr>
            <w:rtl/>
          </w:rPr>
          <w:t>س را به طور کامل پیاده سازی کنید</w:t>
        </w:r>
        <w:r>
          <w:rPr>
            <w:rFonts w:hint="cs"/>
            <w:rtl/>
          </w:rPr>
          <w:t>.</w:t>
        </w:r>
      </w:ins>
    </w:p>
    <w:p w14:paraId="4F8246D6" w14:textId="77777777" w:rsidR="00E45356" w:rsidRDefault="00E45356" w:rsidP="00E45356">
      <w:pPr>
        <w:rPr>
          <w:ins w:id="112" w:author="Ehsan" w:date="2020-02-22T09:44:00Z"/>
          <w:rtl/>
        </w:rPr>
      </w:pPr>
      <w:ins w:id="113" w:author="Ehsan" w:date="2020-02-22T09:44:00Z">
        <w:r w:rsidRPr="00BB4BC6">
          <w:rPr>
            <w:rtl/>
          </w:rPr>
          <w:t>بدیهی است که تاریخ</w:t>
        </w:r>
        <w:r w:rsidRPr="00BB4BC6">
          <w:t xml:space="preserve"> </w:t>
        </w:r>
        <w:proofErr w:type="spellStart"/>
        <w:r w:rsidRPr="00BB4BC6">
          <w:t>deadlineDate</w:t>
        </w:r>
        <w:proofErr w:type="spellEnd"/>
        <w:r w:rsidRPr="00BB4BC6">
          <w:t xml:space="preserve"> </w:t>
        </w:r>
        <w:r w:rsidRPr="00BB4BC6">
          <w:rPr>
            <w:rtl/>
          </w:rPr>
          <w:t>نباید قبل از تاریخ</w:t>
        </w:r>
        <w:r w:rsidRPr="00BB4BC6">
          <w:t xml:space="preserve"> </w:t>
        </w:r>
        <w:proofErr w:type="spellStart"/>
        <w:r w:rsidRPr="00BB4BC6">
          <w:t>issuedDate</w:t>
        </w:r>
        <w:proofErr w:type="spellEnd"/>
        <w:r w:rsidRPr="00BB4BC6">
          <w:t xml:space="preserve"> </w:t>
        </w:r>
        <w:r w:rsidRPr="00BB4BC6">
          <w:rPr>
            <w:rtl/>
          </w:rPr>
          <w:t>باشد</w:t>
        </w:r>
        <w:r>
          <w:rPr>
            <w:rFonts w:hint="cs"/>
            <w:rtl/>
          </w:rPr>
          <w:t>.</w:t>
        </w:r>
      </w:ins>
    </w:p>
    <w:p w14:paraId="53E45C34" w14:textId="77777777" w:rsidR="00E45356" w:rsidRDefault="00E45356" w:rsidP="00E45356">
      <w:pPr>
        <w:rPr>
          <w:ins w:id="114" w:author="Ehsan" w:date="2020-02-22T09:44:00Z"/>
          <w:rtl/>
        </w:rPr>
      </w:pPr>
      <w:ins w:id="115" w:author="Ehsan" w:date="2020-02-22T09:44:00Z">
        <w:r>
          <w:rPr>
            <w:rtl/>
          </w:rPr>
          <w:t>این ک</w:t>
        </w:r>
        <w:r>
          <w:rPr>
            <w:rFonts w:hint="cs"/>
            <w:rtl/>
          </w:rPr>
          <w:t>لا</w:t>
        </w:r>
        <w:r w:rsidRPr="00BB4BC6">
          <w:rPr>
            <w:rtl/>
          </w:rPr>
          <w:t>س یک متد</w:t>
        </w:r>
        <w:r w:rsidRPr="00BB4BC6">
          <w:t xml:space="preserve"> print </w:t>
        </w:r>
        <w:r w:rsidRPr="00BB4BC6">
          <w:rPr>
            <w:rtl/>
          </w:rPr>
          <w:t>نیز دارد که اط</w:t>
        </w:r>
        <w:r>
          <w:rPr>
            <w:rFonts w:hint="cs"/>
            <w:rtl/>
          </w:rPr>
          <w:t>لا</w:t>
        </w:r>
        <w:r w:rsidRPr="00BB4BC6">
          <w:rPr>
            <w:rtl/>
          </w:rPr>
          <w:t>عات مربوط به این قرض را چاپ می</w:t>
        </w:r>
        <w:r>
          <w:rPr>
            <w:rFonts w:hint="cs"/>
            <w:rtl/>
          </w:rPr>
          <w:t>‌</w:t>
        </w:r>
        <w:r w:rsidRPr="00BB4BC6">
          <w:rPr>
            <w:rtl/>
          </w:rPr>
          <w:t>کند</w:t>
        </w:r>
        <w:r>
          <w:rPr>
            <w:rFonts w:hint="cs"/>
            <w:rtl/>
          </w:rPr>
          <w:t>.</w:t>
        </w:r>
      </w:ins>
    </w:p>
    <w:p w14:paraId="7AB21645" w14:textId="77777777" w:rsidR="00E45356" w:rsidRDefault="00E45356" w:rsidP="00E45356">
      <w:pPr>
        <w:rPr>
          <w:ins w:id="116" w:author="Ehsan" w:date="2020-02-22T09:44:00Z"/>
        </w:rPr>
      </w:pPr>
      <w:ins w:id="117" w:author="Ehsan" w:date="2020-02-22T09:44:00Z">
        <w:r w:rsidRPr="00BB4BC6">
          <w:rPr>
            <w:rtl/>
          </w:rPr>
          <w:t>خر</w:t>
        </w:r>
        <w:r>
          <w:rPr>
            <w:rFonts w:hint="cs"/>
            <w:rtl/>
          </w:rPr>
          <w:t>و</w:t>
        </w:r>
        <w:r w:rsidRPr="00BB4BC6">
          <w:rPr>
            <w:rtl/>
          </w:rPr>
          <w:t>جی متد</w:t>
        </w:r>
        <w:r w:rsidRPr="00BB4BC6">
          <w:t xml:space="preserve"> print </w:t>
        </w:r>
        <w:r w:rsidRPr="00BB4BC6">
          <w:rPr>
            <w:rtl/>
          </w:rPr>
          <w:t>باید دقیقا به صورت زیر باشد</w:t>
        </w:r>
        <w:r>
          <w:rPr>
            <w:rFonts w:hint="cs"/>
            <w:rtl/>
          </w:rPr>
          <w:t>:</w:t>
        </w:r>
      </w:ins>
    </w:p>
    <w:p w14:paraId="1D0D5E0A" w14:textId="77777777" w:rsidR="00E45356" w:rsidRDefault="00E45356" w:rsidP="00E45356">
      <w:pPr>
        <w:rPr>
          <w:ins w:id="118" w:author="Ehsan" w:date="2020-02-22T09:44:00Z"/>
          <w:rtl/>
        </w:rPr>
      </w:pPr>
    </w:p>
    <w:p w14:paraId="24DD5A9C" w14:textId="77777777" w:rsidR="00E45356" w:rsidRDefault="00E45356" w:rsidP="00E45356">
      <w:pPr>
        <w:bidi w:val="0"/>
        <w:jc w:val="left"/>
        <w:rPr>
          <w:ins w:id="119" w:author="Ehsan" w:date="2020-02-22T09:44:00Z"/>
        </w:rPr>
      </w:pPr>
      <w:ins w:id="120" w:author="Ehsan" w:date="2020-02-22T09:44:00Z">
        <w:r w:rsidRPr="00BB4BC6">
          <w:t xml:space="preserve">Borrower =&gt; Full Name: </w:t>
        </w:r>
        <w:proofErr w:type="spellStart"/>
        <w:r w:rsidRPr="00BB4BC6">
          <w:t>firstName</w:t>
        </w:r>
        <w:proofErr w:type="spellEnd"/>
        <w:r w:rsidRPr="00BB4BC6">
          <w:t xml:space="preserve"> </w:t>
        </w:r>
        <w:proofErr w:type="spellStart"/>
        <w:r w:rsidRPr="00BB4BC6">
          <w:t>lastName</w:t>
        </w:r>
        <w:proofErr w:type="spellEnd"/>
        <w:r w:rsidRPr="00BB4BC6">
          <w:t xml:space="preserve"> | ID: </w:t>
        </w:r>
        <w:proofErr w:type="spellStart"/>
        <w:r w:rsidRPr="00BB4BC6">
          <w:t>idNumber</w:t>
        </w:r>
        <w:proofErr w:type="spellEnd"/>
        <w:r w:rsidRPr="00BB4BC6">
          <w:t xml:space="preserve"> </w:t>
        </w:r>
      </w:ins>
    </w:p>
    <w:p w14:paraId="5AE9D642" w14:textId="77777777" w:rsidR="00E45356" w:rsidRDefault="00E45356" w:rsidP="00E45356">
      <w:pPr>
        <w:bidi w:val="0"/>
        <w:jc w:val="left"/>
        <w:rPr>
          <w:ins w:id="121" w:author="Ehsan" w:date="2020-02-22T09:44:00Z"/>
        </w:rPr>
      </w:pPr>
      <w:ins w:id="122" w:author="Ehsan" w:date="2020-02-22T09:44:00Z">
        <w:r w:rsidRPr="00BB4BC6">
          <w:t xml:space="preserve">Book =&gt; Title: title | Author: author </w:t>
        </w:r>
      </w:ins>
    </w:p>
    <w:p w14:paraId="57CD75AC" w14:textId="77777777" w:rsidR="00E45356" w:rsidRDefault="00E45356" w:rsidP="00E45356">
      <w:pPr>
        <w:bidi w:val="0"/>
        <w:jc w:val="left"/>
        <w:rPr>
          <w:ins w:id="123" w:author="Ehsan" w:date="2020-02-22T09:44:00Z"/>
        </w:rPr>
      </w:pPr>
      <w:proofErr w:type="spellStart"/>
      <w:ins w:id="124" w:author="Ehsan" w:date="2020-02-22T09:44:00Z">
        <w:r w:rsidRPr="00BB4BC6">
          <w:t>IssuedDate</w:t>
        </w:r>
        <w:proofErr w:type="spellEnd"/>
        <w:r w:rsidRPr="00BB4BC6">
          <w:t xml:space="preserve"> =&gt; </w:t>
        </w:r>
        <w:proofErr w:type="spellStart"/>
        <w:r w:rsidRPr="00BB4BC6">
          <w:t>issuedDate</w:t>
        </w:r>
        <w:proofErr w:type="spellEnd"/>
        <w:r w:rsidRPr="00BB4BC6">
          <w:t xml:space="preserve"> </w:t>
        </w:r>
      </w:ins>
    </w:p>
    <w:p w14:paraId="00281D35" w14:textId="77777777" w:rsidR="00E45356" w:rsidRDefault="00E45356" w:rsidP="00E45356">
      <w:pPr>
        <w:bidi w:val="0"/>
        <w:jc w:val="left"/>
        <w:rPr>
          <w:ins w:id="125" w:author="Ehsan" w:date="2020-02-22T09:44:00Z"/>
        </w:rPr>
      </w:pPr>
      <w:ins w:id="126" w:author="Ehsan" w:date="2020-02-22T09:44:00Z">
        <w:r w:rsidRPr="00BB4BC6">
          <w:t xml:space="preserve">Deadline =&gt; </w:t>
        </w:r>
        <w:proofErr w:type="spellStart"/>
        <w:r w:rsidRPr="00BB4BC6">
          <w:t>deadlineDate</w:t>
        </w:r>
        <w:proofErr w:type="spellEnd"/>
        <w:r w:rsidRPr="00BB4BC6">
          <w:t xml:space="preserve"> </w:t>
        </w:r>
      </w:ins>
    </w:p>
    <w:p w14:paraId="1DF525F1" w14:textId="77777777" w:rsidR="00E45356" w:rsidRDefault="00E45356" w:rsidP="00E45356">
      <w:pPr>
        <w:bidi w:val="0"/>
        <w:jc w:val="left"/>
        <w:rPr>
          <w:ins w:id="127" w:author="Ehsan" w:date="2020-02-22T09:44:00Z"/>
        </w:rPr>
      </w:pPr>
      <w:ins w:id="128" w:author="Ehsan" w:date="2020-02-22T09:44:00Z">
        <w:r w:rsidRPr="00BB4BC6">
          <w:t xml:space="preserve">Remaining =&gt; </w:t>
        </w:r>
        <w:commentRangeStart w:id="129"/>
        <w:commentRangeStart w:id="130"/>
        <w:proofErr w:type="spellStart"/>
        <w:r w:rsidRPr="00BB4BC6">
          <w:t>deadlineDate</w:t>
        </w:r>
        <w:proofErr w:type="spellEnd"/>
        <w:r w:rsidRPr="00BB4BC6">
          <w:t xml:space="preserve"> - </w:t>
        </w:r>
        <w:proofErr w:type="spellStart"/>
        <w:r w:rsidRPr="00BB4BC6">
          <w:t>issuedDate</w:t>
        </w:r>
        <w:commentRangeEnd w:id="129"/>
        <w:proofErr w:type="spellEnd"/>
        <w:r>
          <w:rPr>
            <w:rStyle w:val="CommentReference"/>
          </w:rPr>
          <w:commentReference w:id="129"/>
        </w:r>
        <w:commentRangeEnd w:id="130"/>
        <w:r>
          <w:rPr>
            <w:rStyle w:val="CommentReference"/>
            <w:rtl/>
          </w:rPr>
          <w:commentReference w:id="130"/>
        </w:r>
      </w:ins>
    </w:p>
    <w:p w14:paraId="5F37BB32" w14:textId="17F98A56" w:rsidR="00E45356" w:rsidDel="00E45356" w:rsidRDefault="00E45356" w:rsidP="00DE22A5">
      <w:pPr>
        <w:jc w:val="right"/>
        <w:rPr>
          <w:del w:id="131" w:author="Ehsan" w:date="2020-02-22T09:44:00Z"/>
        </w:rPr>
      </w:pPr>
    </w:p>
    <w:p w14:paraId="50DB61A2" w14:textId="5B3CCDFF" w:rsidR="003D1D38" w:rsidDel="00E45356" w:rsidRDefault="003D1D38" w:rsidP="003D1D38">
      <w:pPr>
        <w:rPr>
          <w:del w:id="132" w:author="Ehsan" w:date="2020-02-22T09:44:00Z"/>
        </w:rPr>
      </w:pPr>
    </w:p>
    <w:p w14:paraId="0B3D6EB4" w14:textId="4642AA13" w:rsidR="003D1D38" w:rsidRPr="003D1D38" w:rsidDel="00E45356" w:rsidRDefault="003D1D38" w:rsidP="003D1D38">
      <w:pPr>
        <w:rPr>
          <w:del w:id="133" w:author="Ehsan" w:date="2020-02-22T09:43:00Z"/>
          <w:b/>
          <w:bCs/>
        </w:rPr>
      </w:pPr>
      <w:commentRangeStart w:id="134"/>
      <w:del w:id="135" w:author="Ehsan" w:date="2020-02-22T09:43:00Z">
        <w:r w:rsidRPr="003D1D38" w:rsidDel="00E45356">
          <w:rPr>
            <w:b/>
            <w:bCs/>
            <w:rtl/>
          </w:rPr>
          <w:delText xml:space="preserve">کلاس </w:delText>
        </w:r>
        <w:r w:rsidRPr="003D1D38" w:rsidDel="00E45356">
          <w:rPr>
            <w:b/>
            <w:bCs/>
          </w:rPr>
          <w:delText>User</w:delText>
        </w:r>
        <w:r w:rsidRPr="003D1D38" w:rsidDel="00E45356">
          <w:rPr>
            <w:b/>
            <w:bCs/>
            <w:rtl/>
          </w:rPr>
          <w:delText>‌:</w:delText>
        </w:r>
        <w:commentRangeEnd w:id="134"/>
        <w:r w:rsidR="00B43BA2" w:rsidDel="00E45356">
          <w:rPr>
            <w:rStyle w:val="CommentReference"/>
            <w:rtl/>
          </w:rPr>
          <w:commentReference w:id="134"/>
        </w:r>
      </w:del>
    </w:p>
    <w:p w14:paraId="4ECCA39D" w14:textId="19D98FCD" w:rsidR="003D1D38" w:rsidDel="00E45356" w:rsidRDefault="003D1D38" w:rsidP="003D1D38">
      <w:pPr>
        <w:rPr>
          <w:del w:id="136" w:author="Ehsan" w:date="2020-02-22T09:42:00Z"/>
        </w:rPr>
      </w:pPr>
      <w:del w:id="137" w:author="Ehsan" w:date="2020-02-22T09:42:00Z">
        <w:r w:rsidDel="00E45356">
          <w:rPr>
            <w:rtl/>
          </w:rPr>
          <w:delText xml:space="preserve">تمامی مقادیر تعریف شده در فیلد ها توسط </w:delText>
        </w:r>
        <w:r w:rsidDel="00E45356">
          <w:delText>Constructor</w:delText>
        </w:r>
        <w:r w:rsidR="00DE22A5" w:rsidDel="00E45356">
          <w:rPr>
            <w:rtl/>
          </w:rPr>
          <w:delText xml:space="preserve"> مقدار</w:delText>
        </w:r>
        <w:r w:rsidDel="00E45356">
          <w:rPr>
            <w:rtl/>
          </w:rPr>
          <w:delText>دهی می</w:delText>
        </w:r>
        <w:r w:rsidR="00E17F3F" w:rsidDel="00E45356">
          <w:rPr>
            <w:rFonts w:hint="cs"/>
            <w:rtl/>
          </w:rPr>
          <w:delText>‌</w:delText>
        </w:r>
        <w:r w:rsidDel="00E45356">
          <w:rPr>
            <w:rtl/>
          </w:rPr>
          <w:delText>شوند.</w:delText>
        </w:r>
      </w:del>
    </w:p>
    <w:p w14:paraId="1BADAF08" w14:textId="3186DCF4" w:rsidR="003D1D38" w:rsidDel="00E45356" w:rsidRDefault="003D1D38" w:rsidP="003D1D38">
      <w:pPr>
        <w:rPr>
          <w:del w:id="138" w:author="Ehsan" w:date="2020-02-22T09:42:00Z"/>
        </w:rPr>
      </w:pPr>
      <w:del w:id="139" w:author="Ehsan" w:date="2020-02-22T09:42:00Z">
        <w:r w:rsidDel="00E45356">
          <w:rPr>
            <w:rtl/>
          </w:rPr>
          <w:delText>علاوه بر این تمامی مقادیر در صورت نیاز متد</w:delText>
        </w:r>
        <w:r w:rsidR="00E17F3F" w:rsidDel="00E45356">
          <w:rPr>
            <w:rFonts w:hint="cs"/>
            <w:rtl/>
          </w:rPr>
          <w:delText>‌</w:delText>
        </w:r>
        <w:r w:rsidDel="00E45356">
          <w:rPr>
            <w:rtl/>
          </w:rPr>
          <w:delText xml:space="preserve">های </w:delText>
        </w:r>
        <w:r w:rsidDel="00E45356">
          <w:delText>getter</w:delText>
        </w:r>
        <w:r w:rsidDel="00E45356">
          <w:rPr>
            <w:rtl/>
          </w:rPr>
          <w:delText xml:space="preserve"> و </w:delText>
        </w:r>
        <w:r w:rsidDel="00E45356">
          <w:delText>setter</w:delText>
        </w:r>
        <w:r w:rsidDel="00E45356">
          <w:rPr>
            <w:rtl/>
          </w:rPr>
          <w:delText xml:space="preserve"> دارند.</w:delText>
        </w:r>
      </w:del>
    </w:p>
    <w:p w14:paraId="71207615" w14:textId="14AAF62D" w:rsidR="003D1D38" w:rsidDel="00E45356" w:rsidRDefault="003D1D38" w:rsidP="003D1D38">
      <w:pPr>
        <w:rPr>
          <w:del w:id="140" w:author="Ehsan" w:date="2020-02-22T09:42:00Z"/>
        </w:rPr>
      </w:pPr>
      <w:del w:id="141" w:author="Ehsan" w:date="2020-02-22T09:42:00Z">
        <w:r w:rsidDel="00E45356">
          <w:rPr>
            <w:rtl/>
          </w:rPr>
          <w:delText>فیلد شماره</w:delText>
        </w:r>
        <w:r w:rsidR="00E17F3F" w:rsidDel="00E45356">
          <w:rPr>
            <w:rFonts w:hint="cs"/>
            <w:rtl/>
          </w:rPr>
          <w:delText>‌</w:delText>
        </w:r>
        <w:r w:rsidR="00DE22A5" w:rsidDel="00E45356">
          <w:rPr>
            <w:rFonts w:hint="cs"/>
            <w:rtl/>
          </w:rPr>
          <w:delText xml:space="preserve"> </w:delText>
        </w:r>
        <w:r w:rsidDel="00E45356">
          <w:rPr>
            <w:rtl/>
          </w:rPr>
          <w:delText>ملی در این کلاس باید در قالب یک رشته ۱۰ رقمی باشد و یک کتابخانه نباید کاربری با دو شماره ملی یکسان داشته باشد.</w:delText>
        </w:r>
      </w:del>
    </w:p>
    <w:p w14:paraId="055EFBF8" w14:textId="1A2F307C" w:rsidR="003D1D38" w:rsidDel="00E45356" w:rsidRDefault="00DE22A5" w:rsidP="003D1D38">
      <w:pPr>
        <w:rPr>
          <w:del w:id="142" w:author="Ehsan" w:date="2020-02-22T09:42:00Z"/>
          <w:rtl/>
        </w:rPr>
      </w:pPr>
      <w:del w:id="143" w:author="Ehsan" w:date="2020-02-22T09:42:00Z">
        <w:r w:rsidDel="00E45356">
          <w:rPr>
            <w:rtl/>
          </w:rPr>
          <w:delText>این ک</w:delText>
        </w:r>
        <w:r w:rsidDel="00E45356">
          <w:rPr>
            <w:rFonts w:hint="cs"/>
            <w:rtl/>
          </w:rPr>
          <w:delText>لا</w:delText>
        </w:r>
        <w:r w:rsidR="003D1D38" w:rsidRPr="00BB4BC6" w:rsidDel="00E45356">
          <w:rPr>
            <w:rtl/>
          </w:rPr>
          <w:delText>س دو متد نیز دارد. یک متد</w:delText>
        </w:r>
        <w:r w:rsidR="003D1D38" w:rsidRPr="00BB4BC6" w:rsidDel="00E45356">
          <w:delText xml:space="preserve"> print </w:delText>
        </w:r>
        <w:r w:rsidR="003D1D38" w:rsidRPr="00BB4BC6" w:rsidDel="00E45356">
          <w:rPr>
            <w:rtl/>
          </w:rPr>
          <w:delText>برای چاپ کردن اط</w:delText>
        </w:r>
        <w:r w:rsidR="003D1D38" w:rsidDel="00E45356">
          <w:rPr>
            <w:rFonts w:hint="cs"/>
            <w:rtl/>
          </w:rPr>
          <w:delText>لا</w:delText>
        </w:r>
        <w:r w:rsidR="003D1D38" w:rsidRPr="00BB4BC6" w:rsidDel="00E45356">
          <w:rPr>
            <w:rtl/>
          </w:rPr>
          <w:delText>عات کاربر و متد دیگر معادل</w:delText>
        </w:r>
        <w:r w:rsidR="003D1D38" w:rsidRPr="00BB4BC6" w:rsidDel="00E45356">
          <w:delText xml:space="preserve"> override </w:delText>
        </w:r>
        <w:r w:rsidR="003D1D38" w:rsidDel="00E45356">
          <w:rPr>
            <w:rFonts w:hint="cs"/>
            <w:rtl/>
          </w:rPr>
          <w:delText xml:space="preserve"> </w:delText>
        </w:r>
        <w:r w:rsidR="003D1D38" w:rsidRPr="00BB4BC6" w:rsidDel="00E45356">
          <w:rPr>
            <w:rtl/>
          </w:rPr>
          <w:delText>شده</w:delText>
        </w:r>
        <w:r w:rsidR="003D1D38" w:rsidDel="00E45356">
          <w:rPr>
            <w:rFonts w:hint="cs"/>
            <w:rtl/>
          </w:rPr>
          <w:delText>‌</w:delText>
        </w:r>
        <w:r w:rsidR="003D1D38" w:rsidRPr="00BB4BC6" w:rsidDel="00E45356">
          <w:rPr>
            <w:rtl/>
          </w:rPr>
          <w:delText>ی متد</w:delText>
        </w:r>
        <w:r w:rsidR="003D1D38" w:rsidRPr="00BB4BC6" w:rsidDel="00E45356">
          <w:delText xml:space="preserve"> equals </w:delText>
        </w:r>
        <w:r w:rsidR="003D1D38" w:rsidRPr="00BB4BC6" w:rsidDel="00E45356">
          <w:rPr>
            <w:rtl/>
          </w:rPr>
          <w:delText>است که یک کاربر می</w:delText>
        </w:r>
        <w:r w:rsidR="00E17F3F" w:rsidDel="00E45356">
          <w:rPr>
            <w:rFonts w:hint="cs"/>
            <w:rtl/>
          </w:rPr>
          <w:delText>‌</w:delText>
        </w:r>
        <w:r w:rsidR="003D1D38" w:rsidRPr="00BB4BC6" w:rsidDel="00E45356">
          <w:rPr>
            <w:rtl/>
          </w:rPr>
          <w:delText>گیرد و از طریق مقایسه شماره ملی چک می</w:delText>
        </w:r>
        <w:r w:rsidR="00E17F3F" w:rsidDel="00E45356">
          <w:rPr>
            <w:rFonts w:hint="cs"/>
            <w:rtl/>
          </w:rPr>
          <w:delText>‌</w:delText>
        </w:r>
        <w:r w:rsidR="003D1D38" w:rsidRPr="00BB4BC6" w:rsidDel="00E45356">
          <w:rPr>
            <w:rtl/>
          </w:rPr>
          <w:delText>کند که این دو کاربر یکسان هستند یا خیر</w:delText>
        </w:r>
        <w:r w:rsidR="003D1D38" w:rsidRPr="00BB4BC6" w:rsidDel="00E45356">
          <w:delText xml:space="preserve">. </w:delText>
        </w:r>
        <w:r w:rsidR="003D1D38" w:rsidRPr="00BB4BC6" w:rsidDel="00E45356">
          <w:rPr>
            <w:rtl/>
          </w:rPr>
          <w:delText>خروجی متد</w:delText>
        </w:r>
        <w:r w:rsidR="003D1D38" w:rsidRPr="00BB4BC6" w:rsidDel="00E45356">
          <w:delText xml:space="preserve"> print </w:delText>
        </w:r>
        <w:r w:rsidR="003D1D38" w:rsidRPr="00BB4BC6" w:rsidDel="00E45356">
          <w:rPr>
            <w:rtl/>
          </w:rPr>
          <w:delText>باید دقیقا معادل زیر باشد</w:delText>
        </w:r>
        <w:r w:rsidR="00E17F3F" w:rsidDel="00E45356">
          <w:rPr>
            <w:rFonts w:hint="cs"/>
            <w:rtl/>
          </w:rPr>
          <w:delText>:</w:delText>
        </w:r>
        <w:r w:rsidDel="00E45356">
          <w:rPr>
            <w:rFonts w:hint="cs"/>
            <w:rtl/>
          </w:rPr>
          <w:delText xml:space="preserve"> (در مورد مفهوم </w:delText>
        </w:r>
        <w:r w:rsidDel="00E45356">
          <w:delText>override</w:delText>
        </w:r>
        <w:r w:rsidDel="00E45356">
          <w:rPr>
            <w:rFonts w:hint="cs"/>
            <w:rtl/>
          </w:rPr>
          <w:delText xml:space="preserve"> کردن متدها در آینده به صورت کامل آشنا خواهید شد. پیاده سازی این متد</w:delText>
        </w:r>
        <w:r w:rsidR="00C9750A" w:rsidDel="00E45356">
          <w:rPr>
            <w:rFonts w:hint="cs"/>
            <w:rtl/>
          </w:rPr>
          <w:delText xml:space="preserve"> </w:delText>
        </w:r>
        <w:commentRangeStart w:id="144"/>
        <w:commentRangeStart w:id="145"/>
        <w:r w:rsidR="00C9750A" w:rsidDel="00E45356">
          <w:rPr>
            <w:rFonts w:hint="cs"/>
            <w:rtl/>
          </w:rPr>
          <w:delText xml:space="preserve">با تکنیک </w:delText>
        </w:r>
        <w:commentRangeEnd w:id="144"/>
        <w:r w:rsidR="00B43BA2" w:rsidDel="00E45356">
          <w:rPr>
            <w:rStyle w:val="CommentReference"/>
            <w:rtl/>
          </w:rPr>
          <w:commentReference w:id="144"/>
        </w:r>
        <w:commentRangeEnd w:id="145"/>
        <w:r w:rsidR="00E45356" w:rsidDel="00E45356">
          <w:rPr>
            <w:rStyle w:val="CommentReference"/>
            <w:rtl/>
          </w:rPr>
          <w:commentReference w:id="145"/>
        </w:r>
        <w:r w:rsidR="00C9750A" w:rsidDel="00E45356">
          <w:delText>override</w:delText>
        </w:r>
      </w:del>
      <w:ins w:id="146" w:author="Amir Amir" w:date="2020-02-21T20:12:00Z">
        <w:del w:id="147" w:author="Ehsan" w:date="2020-02-22T09:42:00Z">
          <w:r w:rsidR="00B43BA2" w:rsidDel="00E45356">
            <w:rPr>
              <w:rFonts w:hint="cs"/>
              <w:rtl/>
            </w:rPr>
            <w:delText xml:space="preserve"> </w:delText>
          </w:r>
        </w:del>
      </w:ins>
      <w:del w:id="148" w:author="Ehsan" w:date="2020-02-22T09:42:00Z">
        <w:r w:rsidR="00C9750A" w:rsidDel="00E45356">
          <w:rPr>
            <w:rFonts w:hint="cs"/>
            <w:rtl/>
          </w:rPr>
          <w:delText>کردن</w:delText>
        </w:r>
        <w:r w:rsidDel="00E45356">
          <w:rPr>
            <w:rFonts w:hint="cs"/>
            <w:rtl/>
          </w:rPr>
          <w:delText xml:space="preserve"> امتیازی خواهد بود.)</w:delText>
        </w:r>
      </w:del>
    </w:p>
    <w:p w14:paraId="27F501C8" w14:textId="1F63CC75" w:rsidR="003D1D38" w:rsidDel="00E45356" w:rsidRDefault="003D1D38" w:rsidP="003D1D38">
      <w:pPr>
        <w:rPr>
          <w:del w:id="149" w:author="Ehsan" w:date="2020-02-22T09:42:00Z"/>
          <w:rtl/>
        </w:rPr>
      </w:pPr>
    </w:p>
    <w:p w14:paraId="7D522155" w14:textId="70F1F859" w:rsidR="003D1D38" w:rsidDel="00E45356" w:rsidRDefault="003D1D38" w:rsidP="003D1D38">
      <w:pPr>
        <w:jc w:val="center"/>
        <w:rPr>
          <w:del w:id="150" w:author="Ehsan" w:date="2020-02-22T09:42:00Z"/>
        </w:rPr>
      </w:pPr>
      <w:del w:id="151" w:author="Ehsan" w:date="2020-02-22T09:42:00Z">
        <w:r w:rsidRPr="00BB4BC6" w:rsidDel="00E45356">
          <w:delText>Full Name : firstName lastName | ID : idNumber</w:delText>
        </w:r>
      </w:del>
    </w:p>
    <w:p w14:paraId="52D5A540" w14:textId="1C202ACD" w:rsidR="003D1D38" w:rsidDel="00E45356" w:rsidRDefault="003D1D38" w:rsidP="003D1D38">
      <w:pPr>
        <w:rPr>
          <w:del w:id="152" w:author="Ehsan" w:date="2020-02-22T09:43:00Z"/>
          <w:rtl/>
        </w:rPr>
      </w:pPr>
    </w:p>
    <w:p w14:paraId="177658AF" w14:textId="1916B405" w:rsidR="003D1D38" w:rsidDel="00E45356" w:rsidRDefault="003D1D38" w:rsidP="003D1D38">
      <w:pPr>
        <w:rPr>
          <w:del w:id="153" w:author="Ehsan" w:date="2020-02-22T09:43:00Z"/>
          <w:rtl/>
        </w:rPr>
      </w:pPr>
    </w:p>
    <w:p w14:paraId="33916665" w14:textId="0683689C" w:rsidR="003D1D38" w:rsidDel="00E45356" w:rsidRDefault="003D1D38" w:rsidP="003D1D38">
      <w:pPr>
        <w:rPr>
          <w:del w:id="154" w:author="Ehsan" w:date="2020-02-22T09:43:00Z"/>
        </w:rPr>
      </w:pPr>
    </w:p>
    <w:p w14:paraId="69316D53" w14:textId="63D5CCD6" w:rsidR="003D1D38" w:rsidRPr="003D1D38" w:rsidDel="00E45356" w:rsidRDefault="003D1D38" w:rsidP="003D1D38">
      <w:pPr>
        <w:rPr>
          <w:del w:id="155" w:author="Ehsan" w:date="2020-02-22T09:43:00Z"/>
          <w:b/>
          <w:bCs/>
        </w:rPr>
      </w:pPr>
      <w:del w:id="156" w:author="Ehsan" w:date="2020-02-22T09:43:00Z">
        <w:r w:rsidRPr="003D1D38" w:rsidDel="00E45356">
          <w:rPr>
            <w:b/>
            <w:bCs/>
            <w:rtl/>
          </w:rPr>
          <w:delText xml:space="preserve">کلاس </w:delText>
        </w:r>
        <w:r w:rsidRPr="003D1D38" w:rsidDel="00E45356">
          <w:rPr>
            <w:b/>
            <w:bCs/>
          </w:rPr>
          <w:delText>Book</w:delText>
        </w:r>
        <w:r w:rsidRPr="003D1D38" w:rsidDel="00E45356">
          <w:rPr>
            <w:b/>
            <w:bCs/>
            <w:rtl/>
          </w:rPr>
          <w:delText>:</w:delText>
        </w:r>
      </w:del>
    </w:p>
    <w:p w14:paraId="283C0AA1" w14:textId="2A199932" w:rsidR="003D1D38" w:rsidDel="00E45356" w:rsidRDefault="003D1D38" w:rsidP="003D1D38">
      <w:pPr>
        <w:rPr>
          <w:del w:id="157" w:author="Ehsan" w:date="2020-02-22T09:43:00Z"/>
        </w:rPr>
      </w:pPr>
      <w:del w:id="158" w:author="Ehsan" w:date="2020-02-22T09:43:00Z">
        <w:r w:rsidDel="00E45356">
          <w:rPr>
            <w:rtl/>
          </w:rPr>
          <w:delText xml:space="preserve">مقادیر فیلدهای این کلاس نیز توسط </w:delText>
        </w:r>
        <w:r w:rsidDel="00E45356">
          <w:delText>constructor</w:delText>
        </w:r>
        <w:r w:rsidDel="00E45356">
          <w:rPr>
            <w:rtl/>
          </w:rPr>
          <w:delText xml:space="preserve"> مقدار دهی می</w:delText>
        </w:r>
        <w:r w:rsidR="00E17F3F" w:rsidDel="00E45356">
          <w:rPr>
            <w:rFonts w:hint="cs"/>
            <w:rtl/>
          </w:rPr>
          <w:delText>‌</w:delText>
        </w:r>
        <w:r w:rsidDel="00E45356">
          <w:rPr>
            <w:rtl/>
          </w:rPr>
          <w:delText>شوند.</w:delText>
        </w:r>
      </w:del>
    </w:p>
    <w:p w14:paraId="22709789" w14:textId="24327C46" w:rsidR="003D1D38" w:rsidDel="00E45356" w:rsidRDefault="00DE22A5" w:rsidP="003D1D38">
      <w:pPr>
        <w:rPr>
          <w:del w:id="159" w:author="Ehsan" w:date="2020-02-22T09:43:00Z"/>
          <w:rtl/>
        </w:rPr>
      </w:pPr>
      <w:del w:id="160" w:author="Ehsan" w:date="2020-02-22T09:43:00Z">
        <w:r w:rsidDel="00E45356">
          <w:rPr>
            <w:rtl/>
          </w:rPr>
          <w:delText>این ک</w:delText>
        </w:r>
        <w:r w:rsidDel="00E45356">
          <w:rPr>
            <w:rFonts w:hint="cs"/>
            <w:rtl/>
          </w:rPr>
          <w:delText>لا</w:delText>
        </w:r>
        <w:r w:rsidDel="00E45356">
          <w:rPr>
            <w:rtl/>
          </w:rPr>
          <w:delText>س نیز دقیقا معادل ک</w:delText>
        </w:r>
        <w:r w:rsidDel="00E45356">
          <w:rPr>
            <w:rFonts w:hint="cs"/>
            <w:rtl/>
          </w:rPr>
          <w:delText>لا</w:delText>
        </w:r>
        <w:r w:rsidR="003D1D38" w:rsidRPr="00BB4BC6" w:rsidDel="00E45356">
          <w:rPr>
            <w:rtl/>
          </w:rPr>
          <w:delText>س</w:delText>
        </w:r>
        <w:r w:rsidR="003D1D38" w:rsidRPr="00BB4BC6" w:rsidDel="00E45356">
          <w:delText xml:space="preserve"> User </w:delText>
        </w:r>
        <w:r w:rsidR="003D1D38" w:rsidRPr="00BB4BC6" w:rsidDel="00E45356">
          <w:rPr>
            <w:rtl/>
          </w:rPr>
          <w:delText>دارای دو متد است. یکی متد</w:delText>
        </w:r>
        <w:r w:rsidR="003D1D38" w:rsidRPr="00BB4BC6" w:rsidDel="00E45356">
          <w:delText xml:space="preserve"> </w:delText>
        </w:r>
        <w:r w:rsidR="003D1D38" w:rsidDel="00E45356">
          <w:rPr>
            <w:rFonts w:hint="cs"/>
            <w:rtl/>
          </w:rPr>
          <w:delText xml:space="preserve"> </w:delText>
        </w:r>
        <w:r w:rsidR="003D1D38" w:rsidDel="00E45356">
          <w:delText>print</w:delText>
        </w:r>
        <w:r w:rsidR="003D1D38" w:rsidDel="00E45356">
          <w:rPr>
            <w:rFonts w:hint="cs"/>
            <w:rtl/>
          </w:rPr>
          <w:delText xml:space="preserve"> </w:delText>
        </w:r>
        <w:r w:rsidR="003D1D38" w:rsidRPr="00BB4BC6" w:rsidDel="00E45356">
          <w:rPr>
            <w:rtl/>
          </w:rPr>
          <w:delText>و یکی برای چک کردن یکسان بودن ۲ کتاب</w:delText>
        </w:r>
        <w:r w:rsidR="00E17F3F" w:rsidDel="00E45356">
          <w:rPr>
            <w:rFonts w:hint="cs"/>
            <w:rtl/>
          </w:rPr>
          <w:delText xml:space="preserve"> (</w:delText>
        </w:r>
        <w:r w:rsidR="003D1D38" w:rsidRPr="00BB4BC6" w:rsidDel="00E45356">
          <w:rPr>
            <w:rtl/>
          </w:rPr>
          <w:delText>از طریق چک کردن نویسنده و عنوان کتاب</w:delText>
        </w:r>
        <w:r w:rsidR="00E17F3F" w:rsidDel="00E45356">
          <w:rPr>
            <w:rFonts w:hint="cs"/>
            <w:rtl/>
          </w:rPr>
          <w:delText xml:space="preserve">). </w:delText>
        </w:r>
        <w:r w:rsidR="003D1D38" w:rsidRPr="00BB4BC6" w:rsidDel="00E45356">
          <w:rPr>
            <w:rtl/>
          </w:rPr>
          <w:delText>خروجی متد</w:delText>
        </w:r>
        <w:r w:rsidR="003D1D38" w:rsidRPr="00BB4BC6" w:rsidDel="00E45356">
          <w:delText xml:space="preserve"> print </w:delText>
        </w:r>
        <w:r w:rsidR="003D1D38" w:rsidRPr="00BB4BC6" w:rsidDel="00E45356">
          <w:rPr>
            <w:rtl/>
          </w:rPr>
          <w:delText>باید دقیقا معادل زیر باشد</w:delText>
        </w:r>
        <w:r w:rsidR="00E17F3F" w:rsidDel="00E45356">
          <w:rPr>
            <w:rFonts w:hint="cs"/>
            <w:rtl/>
          </w:rPr>
          <w:delText>:</w:delText>
        </w:r>
      </w:del>
    </w:p>
    <w:p w14:paraId="54721C77" w14:textId="7783AC3B" w:rsidR="003D1D38" w:rsidDel="00E45356" w:rsidRDefault="003D1D38" w:rsidP="003D1D38">
      <w:pPr>
        <w:jc w:val="center"/>
        <w:rPr>
          <w:del w:id="161" w:author="Ehsan" w:date="2020-02-22T09:43:00Z"/>
          <w:rtl/>
        </w:rPr>
      </w:pPr>
      <w:del w:id="162" w:author="Ehsan" w:date="2020-02-22T09:43:00Z">
        <w:r w:rsidRPr="00BB4BC6" w:rsidDel="00E45356">
          <w:delText>Title : title | Author : author</w:delText>
        </w:r>
      </w:del>
    </w:p>
    <w:p w14:paraId="38BAD5D3" w14:textId="11735A28" w:rsidR="003D1D38" w:rsidDel="00E45356" w:rsidRDefault="003D1D38" w:rsidP="003D1D38">
      <w:pPr>
        <w:rPr>
          <w:del w:id="163" w:author="Ehsan" w:date="2020-02-22T09:43:00Z"/>
          <w:rtl/>
        </w:rPr>
      </w:pPr>
    </w:p>
    <w:p w14:paraId="42F9DC9F" w14:textId="11567ACA" w:rsidR="003D1D38" w:rsidDel="00E45356" w:rsidRDefault="003D1D38" w:rsidP="003D1D38">
      <w:pPr>
        <w:rPr>
          <w:del w:id="164" w:author="Ehsan" w:date="2020-02-22T09:43:00Z"/>
          <w:rtl/>
        </w:rPr>
      </w:pPr>
    </w:p>
    <w:p w14:paraId="1D287ED1" w14:textId="3DB14B15" w:rsidR="003D1D38" w:rsidDel="00E45356" w:rsidRDefault="003D1D38" w:rsidP="003D1D38">
      <w:pPr>
        <w:rPr>
          <w:del w:id="165" w:author="Ehsan" w:date="2020-02-22T09:43:00Z"/>
          <w:rtl/>
        </w:rPr>
      </w:pPr>
    </w:p>
    <w:p w14:paraId="4E0AE734" w14:textId="559A4B34" w:rsidR="003D1D38" w:rsidDel="00E45356" w:rsidRDefault="003D1D38" w:rsidP="003D1D38">
      <w:pPr>
        <w:rPr>
          <w:del w:id="166" w:author="Ehsan" w:date="2020-02-22T09:43:00Z"/>
          <w:rtl/>
        </w:rPr>
      </w:pPr>
    </w:p>
    <w:p w14:paraId="72A9DC43" w14:textId="3FD9548E" w:rsidR="003D1D38" w:rsidRPr="003D1D38" w:rsidDel="00E45356" w:rsidRDefault="003D1D38" w:rsidP="003D1D38">
      <w:pPr>
        <w:rPr>
          <w:del w:id="167" w:author="Ehsan" w:date="2020-02-22T09:44:00Z"/>
          <w:b/>
          <w:bCs/>
          <w:rtl/>
        </w:rPr>
      </w:pPr>
      <w:del w:id="168" w:author="Ehsan" w:date="2020-02-22T09:44:00Z">
        <w:r w:rsidRPr="003D1D38" w:rsidDel="00E45356">
          <w:rPr>
            <w:rFonts w:hint="cs"/>
            <w:b/>
            <w:bCs/>
            <w:rtl/>
          </w:rPr>
          <w:delText xml:space="preserve">کلاس </w:delText>
        </w:r>
        <w:r w:rsidRPr="003D1D38" w:rsidDel="00E45356">
          <w:rPr>
            <w:b/>
            <w:bCs/>
          </w:rPr>
          <w:delText>Borrow</w:delText>
        </w:r>
        <w:r w:rsidRPr="003D1D38" w:rsidDel="00E45356">
          <w:rPr>
            <w:rFonts w:hint="cs"/>
            <w:b/>
            <w:bCs/>
            <w:rtl/>
          </w:rPr>
          <w:delText>:</w:delText>
        </w:r>
      </w:del>
    </w:p>
    <w:p w14:paraId="7973E3A8" w14:textId="16B6DB53" w:rsidR="003D1D38" w:rsidDel="00E45356" w:rsidRDefault="00B43BA2" w:rsidP="003D1D38">
      <w:pPr>
        <w:rPr>
          <w:del w:id="169" w:author="Ehsan" w:date="2020-02-22T09:44:00Z"/>
          <w:rtl/>
        </w:rPr>
      </w:pPr>
      <w:ins w:id="170" w:author="Amir Amir" w:date="2020-02-21T20:15:00Z">
        <w:del w:id="171" w:author="Ehsan" w:date="2020-02-22T09:44:00Z">
          <w:r w:rsidDel="00E45356">
            <w:rPr>
              <w:rFonts w:hint="cs"/>
              <w:rtl/>
            </w:rPr>
            <w:delText xml:space="preserve">تمامی </w:delText>
          </w:r>
        </w:del>
      </w:ins>
      <w:del w:id="172" w:author="Ehsan" w:date="2020-02-22T09:44:00Z">
        <w:r w:rsidR="003D1D38" w:rsidRPr="00BB4BC6" w:rsidDel="00E45356">
          <w:rPr>
            <w:rtl/>
          </w:rPr>
          <w:delText>مقادیر فیلدهای</w:delText>
        </w:r>
        <w:r w:rsidR="003D1D38" w:rsidRPr="00BB4BC6" w:rsidDel="00E45356">
          <w:delText xml:space="preserve"> borrower </w:delText>
        </w:r>
        <w:r w:rsidR="003D1D38" w:rsidRPr="00BB4BC6" w:rsidDel="00E45356">
          <w:rPr>
            <w:rtl/>
          </w:rPr>
          <w:delText>و</w:delText>
        </w:r>
        <w:r w:rsidR="003D1D38" w:rsidRPr="00BB4BC6" w:rsidDel="00E45356">
          <w:delText xml:space="preserve"> deadlinedDate </w:delText>
        </w:r>
        <w:r w:rsidR="003D1D38" w:rsidRPr="00BB4BC6" w:rsidDel="00E45356">
          <w:rPr>
            <w:rtl/>
          </w:rPr>
          <w:delText>و</w:delText>
        </w:r>
        <w:r w:rsidR="003D1D38" w:rsidRPr="00BB4BC6" w:rsidDel="00E45356">
          <w:delText xml:space="preserve"> book </w:delText>
        </w:r>
      </w:del>
      <w:ins w:id="173" w:author="Amir Amir" w:date="2020-02-21T20:15:00Z">
        <w:del w:id="174" w:author="Ehsan" w:date="2020-02-22T09:44:00Z">
          <w:r w:rsidDel="00E45356">
            <w:rPr>
              <w:rFonts w:hint="cs"/>
              <w:rtl/>
            </w:rPr>
            <w:delText xml:space="preserve">و </w:delText>
          </w:r>
          <w:r w:rsidDel="00E45356">
            <w:delText>issuedDate</w:delText>
          </w:r>
          <w:r w:rsidDel="00E45356">
            <w:rPr>
              <w:rFonts w:hint="cs"/>
              <w:rtl/>
            </w:rPr>
            <w:delText xml:space="preserve"> </w:delText>
          </w:r>
        </w:del>
      </w:ins>
      <w:del w:id="175" w:author="Ehsan" w:date="2020-02-22T09:44:00Z">
        <w:r w:rsidR="003D1D38" w:rsidRPr="00BB4BC6" w:rsidDel="00E45356">
          <w:rPr>
            <w:rtl/>
          </w:rPr>
          <w:delText>باید در</w:delText>
        </w:r>
        <w:r w:rsidR="003D1D38" w:rsidRPr="00BB4BC6" w:rsidDel="00E45356">
          <w:delText xml:space="preserve"> constructor </w:delText>
        </w:r>
      </w:del>
      <w:ins w:id="176" w:author="Amir Amir" w:date="2020-02-21T20:15:00Z">
        <w:del w:id="177" w:author="Ehsan" w:date="2020-02-22T09:44:00Z">
          <w:r w:rsidDel="00E45356">
            <w:rPr>
              <w:rFonts w:hint="cs"/>
              <w:rtl/>
            </w:rPr>
            <w:delText xml:space="preserve"> </w:delText>
          </w:r>
        </w:del>
      </w:ins>
      <w:del w:id="178" w:author="Ehsan" w:date="2020-02-22T09:44:00Z">
        <w:r w:rsidR="003D1D38" w:rsidRPr="00BB4BC6" w:rsidDel="00E45356">
          <w:rPr>
            <w:rtl/>
          </w:rPr>
          <w:delText>مقداردهی شوند</w:delText>
        </w:r>
        <w:r w:rsidR="00E17F3F" w:rsidDel="00E45356">
          <w:rPr>
            <w:rFonts w:hint="cs"/>
            <w:rtl/>
          </w:rPr>
          <w:delText>.</w:delText>
        </w:r>
      </w:del>
      <w:ins w:id="179" w:author="Amir Amir" w:date="2020-02-21T20:15:00Z">
        <w:del w:id="180" w:author="Ehsan" w:date="2020-02-22T09:44:00Z">
          <w:r w:rsidDel="00E45356">
            <w:rPr>
              <w:rFonts w:hint="cs"/>
              <w:rtl/>
            </w:rPr>
            <w:delText xml:space="preserve"> </w:delText>
          </w:r>
        </w:del>
      </w:ins>
    </w:p>
    <w:p w14:paraId="6DF1A4D5" w14:textId="72067C10" w:rsidR="003D1D38" w:rsidDel="00E45356" w:rsidRDefault="003D1D38" w:rsidP="008B3704">
      <w:pPr>
        <w:rPr>
          <w:del w:id="181" w:author="Ehsan" w:date="2020-02-22T09:44:00Z"/>
          <w:rtl/>
        </w:rPr>
      </w:pPr>
      <w:del w:id="182" w:author="Ehsan" w:date="2020-02-22T09:44:00Z">
        <w:r w:rsidRPr="00BB4BC6" w:rsidDel="00E45356">
          <w:rPr>
            <w:rtl/>
          </w:rPr>
          <w:delText>مقدار</w:delText>
        </w:r>
        <w:r w:rsidRPr="00BB4BC6" w:rsidDel="00E45356">
          <w:delText xml:space="preserve"> issuedDate </w:delText>
        </w:r>
        <w:r w:rsidRPr="00BB4BC6" w:rsidDel="00E45356">
          <w:rPr>
            <w:rtl/>
          </w:rPr>
          <w:delText>باید تاریخ لحظه</w:delText>
        </w:r>
        <w:r w:rsidDel="00E45356">
          <w:rPr>
            <w:rFonts w:hint="cs"/>
            <w:rtl/>
          </w:rPr>
          <w:delText xml:space="preserve"> </w:delText>
        </w:r>
        <w:r w:rsidRPr="00BB4BC6" w:rsidDel="00E45356">
          <w:rPr>
            <w:rtl/>
          </w:rPr>
          <w:delText>ای سیستم در زمان ایجاد قرض باشد</w:delText>
        </w:r>
        <w:r w:rsidR="00E17F3F" w:rsidDel="00E45356">
          <w:rPr>
            <w:rFonts w:hint="cs"/>
            <w:rtl/>
          </w:rPr>
          <w:delText>.</w:delText>
        </w:r>
      </w:del>
    </w:p>
    <w:p w14:paraId="6A4D6282" w14:textId="4CEB6DE3" w:rsidR="003D1D38" w:rsidDel="00E45356" w:rsidRDefault="003D1D38" w:rsidP="003D1D38">
      <w:pPr>
        <w:rPr>
          <w:del w:id="183" w:author="Ehsan" w:date="2020-02-22T09:44:00Z"/>
          <w:rtl/>
        </w:rPr>
      </w:pPr>
      <w:del w:id="184" w:author="Ehsan" w:date="2020-02-22T09:44:00Z">
        <w:r w:rsidRPr="00BB4BC6" w:rsidDel="00E45356">
          <w:rPr>
            <w:rtl/>
          </w:rPr>
          <w:delText>تمامی متدهای</w:delText>
        </w:r>
        <w:r w:rsidRPr="00BB4BC6" w:rsidDel="00E45356">
          <w:delText xml:space="preserve"> getter </w:delText>
        </w:r>
        <w:r w:rsidRPr="00BB4BC6" w:rsidDel="00E45356">
          <w:rPr>
            <w:rtl/>
          </w:rPr>
          <w:delText>و</w:delText>
        </w:r>
        <w:r w:rsidRPr="00BB4BC6" w:rsidDel="00E45356">
          <w:delText xml:space="preserve"> setter </w:delText>
        </w:r>
        <w:r w:rsidRPr="00BB4BC6" w:rsidDel="00E45356">
          <w:rPr>
            <w:rtl/>
          </w:rPr>
          <w:delText>این ک</w:delText>
        </w:r>
        <w:r w:rsidR="00E17F3F" w:rsidDel="00E45356">
          <w:rPr>
            <w:rFonts w:hint="cs"/>
            <w:rtl/>
          </w:rPr>
          <w:delText>لا</w:delText>
        </w:r>
        <w:r w:rsidRPr="00BB4BC6" w:rsidDel="00E45356">
          <w:rPr>
            <w:rtl/>
          </w:rPr>
          <w:delText>س را به طور کامل پیاده سازی کنید</w:delText>
        </w:r>
        <w:r w:rsidR="00E17F3F" w:rsidDel="00E45356">
          <w:rPr>
            <w:rFonts w:hint="cs"/>
            <w:rtl/>
          </w:rPr>
          <w:delText>.</w:delText>
        </w:r>
      </w:del>
    </w:p>
    <w:p w14:paraId="35C8FB0E" w14:textId="2C9A958C" w:rsidR="003D1D38" w:rsidDel="00E45356" w:rsidRDefault="003D1D38" w:rsidP="003D1D38">
      <w:pPr>
        <w:rPr>
          <w:del w:id="185" w:author="Ehsan" w:date="2020-02-22T09:44:00Z"/>
          <w:rtl/>
        </w:rPr>
      </w:pPr>
      <w:del w:id="186" w:author="Ehsan" w:date="2020-02-22T09:44:00Z">
        <w:r w:rsidRPr="00BB4BC6" w:rsidDel="00E45356">
          <w:rPr>
            <w:rtl/>
          </w:rPr>
          <w:delText>بدیهی است که تاریخ</w:delText>
        </w:r>
        <w:r w:rsidRPr="00BB4BC6" w:rsidDel="00E45356">
          <w:delText xml:space="preserve"> deadlineDate </w:delText>
        </w:r>
        <w:r w:rsidRPr="00BB4BC6" w:rsidDel="00E45356">
          <w:rPr>
            <w:rtl/>
          </w:rPr>
          <w:delText>نباید قبل از تاریخ</w:delText>
        </w:r>
        <w:r w:rsidRPr="00BB4BC6" w:rsidDel="00E45356">
          <w:delText xml:space="preserve"> issuedDate </w:delText>
        </w:r>
        <w:r w:rsidRPr="00BB4BC6" w:rsidDel="00E45356">
          <w:rPr>
            <w:rtl/>
          </w:rPr>
          <w:delText>باشد</w:delText>
        </w:r>
        <w:r w:rsidR="00E17F3F" w:rsidDel="00E45356">
          <w:rPr>
            <w:rFonts w:hint="cs"/>
            <w:rtl/>
          </w:rPr>
          <w:delText>.</w:delText>
        </w:r>
      </w:del>
    </w:p>
    <w:p w14:paraId="7A541C27" w14:textId="7820A4AE" w:rsidR="003D1D38" w:rsidDel="00E45356" w:rsidRDefault="00C9750A" w:rsidP="003D1D38">
      <w:pPr>
        <w:rPr>
          <w:del w:id="187" w:author="Ehsan" w:date="2020-02-22T09:44:00Z"/>
          <w:rtl/>
        </w:rPr>
      </w:pPr>
      <w:del w:id="188" w:author="Ehsan" w:date="2020-02-22T09:44:00Z">
        <w:r w:rsidDel="00E45356">
          <w:rPr>
            <w:rtl/>
          </w:rPr>
          <w:delText>این ک</w:delText>
        </w:r>
        <w:r w:rsidDel="00E45356">
          <w:rPr>
            <w:rFonts w:hint="cs"/>
            <w:rtl/>
          </w:rPr>
          <w:delText>لا</w:delText>
        </w:r>
        <w:r w:rsidR="003D1D38" w:rsidRPr="00BB4BC6" w:rsidDel="00E45356">
          <w:rPr>
            <w:rtl/>
          </w:rPr>
          <w:delText>س یک متد</w:delText>
        </w:r>
        <w:r w:rsidR="003D1D38" w:rsidRPr="00BB4BC6" w:rsidDel="00E45356">
          <w:delText xml:space="preserve"> print </w:delText>
        </w:r>
        <w:r w:rsidR="003D1D38" w:rsidRPr="00BB4BC6" w:rsidDel="00E45356">
          <w:rPr>
            <w:rtl/>
          </w:rPr>
          <w:delText>نیز دارد که اط</w:delText>
        </w:r>
        <w:r w:rsidR="00E17F3F" w:rsidDel="00E45356">
          <w:rPr>
            <w:rFonts w:hint="cs"/>
            <w:rtl/>
          </w:rPr>
          <w:delText>لا</w:delText>
        </w:r>
        <w:r w:rsidR="003D1D38" w:rsidRPr="00BB4BC6" w:rsidDel="00E45356">
          <w:rPr>
            <w:rtl/>
          </w:rPr>
          <w:delText>عات مربوط به این قرض را چاپ می</w:delText>
        </w:r>
        <w:r w:rsidR="00E17F3F" w:rsidDel="00E45356">
          <w:rPr>
            <w:rFonts w:hint="cs"/>
            <w:rtl/>
          </w:rPr>
          <w:delText>‌</w:delText>
        </w:r>
        <w:r w:rsidR="003D1D38" w:rsidRPr="00BB4BC6" w:rsidDel="00E45356">
          <w:rPr>
            <w:rtl/>
          </w:rPr>
          <w:delText>کند</w:delText>
        </w:r>
        <w:r w:rsidR="00E17F3F" w:rsidDel="00E45356">
          <w:rPr>
            <w:rFonts w:hint="cs"/>
            <w:rtl/>
          </w:rPr>
          <w:delText>.</w:delText>
        </w:r>
      </w:del>
    </w:p>
    <w:p w14:paraId="07C8FCBB" w14:textId="2A96E073" w:rsidR="003D1D38" w:rsidDel="00E45356" w:rsidRDefault="003D1D38" w:rsidP="003D1D38">
      <w:pPr>
        <w:rPr>
          <w:del w:id="189" w:author="Ehsan" w:date="2020-02-22T09:44:00Z"/>
        </w:rPr>
      </w:pPr>
      <w:del w:id="190" w:author="Ehsan" w:date="2020-02-22T09:44:00Z">
        <w:r w:rsidRPr="00BB4BC6" w:rsidDel="00E45356">
          <w:rPr>
            <w:rtl/>
          </w:rPr>
          <w:delText>خور</w:delText>
        </w:r>
      </w:del>
      <w:ins w:id="191" w:author="Amir Amir" w:date="2020-02-21T20:16:00Z">
        <w:del w:id="192" w:author="Ehsan" w:date="2020-02-22T09:44:00Z">
          <w:r w:rsidR="00B43BA2" w:rsidDel="00E45356">
            <w:rPr>
              <w:rFonts w:hint="cs"/>
              <w:rtl/>
            </w:rPr>
            <w:delText>و</w:delText>
          </w:r>
        </w:del>
      </w:ins>
      <w:del w:id="193" w:author="Ehsan" w:date="2020-02-22T09:44:00Z">
        <w:r w:rsidRPr="00BB4BC6" w:rsidDel="00E45356">
          <w:rPr>
            <w:rtl/>
          </w:rPr>
          <w:delText>جی متد</w:delText>
        </w:r>
        <w:r w:rsidRPr="00BB4BC6" w:rsidDel="00E45356">
          <w:delText xml:space="preserve"> print </w:delText>
        </w:r>
        <w:r w:rsidRPr="00BB4BC6" w:rsidDel="00E45356">
          <w:rPr>
            <w:rtl/>
          </w:rPr>
          <w:delText>باید دقیقا به صورت زیر باشد</w:delText>
        </w:r>
        <w:r w:rsidR="00E17F3F" w:rsidDel="00E45356">
          <w:rPr>
            <w:rFonts w:hint="cs"/>
            <w:rtl/>
          </w:rPr>
          <w:delText>:</w:delText>
        </w:r>
      </w:del>
    </w:p>
    <w:p w14:paraId="44944F73" w14:textId="792D64FB" w:rsidR="003D1D38" w:rsidDel="00E45356" w:rsidRDefault="003D1D38" w:rsidP="003D1D38">
      <w:pPr>
        <w:rPr>
          <w:del w:id="194" w:author="Ehsan" w:date="2020-02-22T09:44:00Z"/>
          <w:rtl/>
        </w:rPr>
      </w:pPr>
    </w:p>
    <w:p w14:paraId="08B8CD7E" w14:textId="575EA070" w:rsidR="003D1D38" w:rsidDel="00E45356" w:rsidRDefault="003D1D38" w:rsidP="003D1D38">
      <w:pPr>
        <w:bidi w:val="0"/>
        <w:jc w:val="left"/>
        <w:rPr>
          <w:del w:id="195" w:author="Ehsan" w:date="2020-02-22T09:44:00Z"/>
        </w:rPr>
      </w:pPr>
      <w:del w:id="196" w:author="Ehsan" w:date="2020-02-22T09:44:00Z">
        <w:r w:rsidRPr="00BB4BC6" w:rsidDel="00E45356">
          <w:delText xml:space="preserve">Borrower =&gt; Full Name : firstName lastName | ID : idNumber </w:delText>
        </w:r>
      </w:del>
    </w:p>
    <w:p w14:paraId="34AFFEAA" w14:textId="64ED3871" w:rsidR="003D1D38" w:rsidDel="00E45356" w:rsidRDefault="003D1D38" w:rsidP="003D1D38">
      <w:pPr>
        <w:bidi w:val="0"/>
        <w:jc w:val="left"/>
        <w:rPr>
          <w:del w:id="197" w:author="Ehsan" w:date="2020-02-22T09:44:00Z"/>
        </w:rPr>
      </w:pPr>
      <w:del w:id="198" w:author="Ehsan" w:date="2020-02-22T09:44:00Z">
        <w:r w:rsidRPr="00BB4BC6" w:rsidDel="00E45356">
          <w:delText xml:space="preserve">Book =&gt; Title : title | Author : author </w:delText>
        </w:r>
      </w:del>
    </w:p>
    <w:p w14:paraId="5EC999D2" w14:textId="09EA9543" w:rsidR="003D1D38" w:rsidDel="00E45356" w:rsidRDefault="003D1D38" w:rsidP="003D1D38">
      <w:pPr>
        <w:bidi w:val="0"/>
        <w:jc w:val="left"/>
        <w:rPr>
          <w:del w:id="199" w:author="Ehsan" w:date="2020-02-22T09:44:00Z"/>
        </w:rPr>
      </w:pPr>
      <w:del w:id="200" w:author="Ehsan" w:date="2020-02-22T09:44:00Z">
        <w:r w:rsidRPr="00BB4BC6" w:rsidDel="00E45356">
          <w:delText xml:space="preserve">IssuedDate =&gt; issuedDate </w:delText>
        </w:r>
      </w:del>
    </w:p>
    <w:p w14:paraId="771EF3DD" w14:textId="768A4B26" w:rsidR="003D1D38" w:rsidDel="00E45356" w:rsidRDefault="003D1D38" w:rsidP="003D1D38">
      <w:pPr>
        <w:bidi w:val="0"/>
        <w:jc w:val="left"/>
        <w:rPr>
          <w:del w:id="201" w:author="Ehsan" w:date="2020-02-22T09:44:00Z"/>
        </w:rPr>
      </w:pPr>
      <w:del w:id="202" w:author="Ehsan" w:date="2020-02-22T09:44:00Z">
        <w:r w:rsidRPr="00BB4BC6" w:rsidDel="00E45356">
          <w:delText xml:space="preserve">Deadline =&gt; deadlineDate </w:delText>
        </w:r>
      </w:del>
    </w:p>
    <w:p w14:paraId="797E58AC" w14:textId="3D50FF82" w:rsidR="003D1D38" w:rsidDel="00E45356" w:rsidRDefault="003D1D38" w:rsidP="003D1D38">
      <w:pPr>
        <w:bidi w:val="0"/>
        <w:jc w:val="left"/>
        <w:rPr>
          <w:del w:id="203" w:author="Ehsan" w:date="2020-02-22T09:44:00Z"/>
        </w:rPr>
      </w:pPr>
      <w:del w:id="204" w:author="Ehsan" w:date="2020-02-22T09:44:00Z">
        <w:r w:rsidRPr="00BB4BC6" w:rsidDel="00E45356">
          <w:delText xml:space="preserve">Remaining =&gt; </w:delText>
        </w:r>
        <w:commentRangeStart w:id="205"/>
        <w:commentRangeStart w:id="206"/>
        <w:r w:rsidRPr="00BB4BC6" w:rsidDel="00E45356">
          <w:delText>deadlineDate - issuedDate</w:delText>
        </w:r>
        <w:commentRangeEnd w:id="205"/>
        <w:r w:rsidR="00B43BA2" w:rsidDel="00E45356">
          <w:rPr>
            <w:rStyle w:val="CommentReference"/>
          </w:rPr>
          <w:commentReference w:id="205"/>
        </w:r>
        <w:commentRangeEnd w:id="206"/>
        <w:r w:rsidR="00E45356" w:rsidDel="00E45356">
          <w:rPr>
            <w:rStyle w:val="CommentReference"/>
            <w:rtl/>
          </w:rPr>
          <w:commentReference w:id="206"/>
        </w:r>
      </w:del>
    </w:p>
    <w:p w14:paraId="7F1CB431" w14:textId="6766E901" w:rsidR="003D1D38" w:rsidDel="00E45356" w:rsidRDefault="003D1D38" w:rsidP="003D1D38">
      <w:pPr>
        <w:rPr>
          <w:del w:id="207" w:author="Ehsan" w:date="2020-02-22T09:44:00Z"/>
        </w:rPr>
      </w:pPr>
    </w:p>
    <w:p w14:paraId="46807429" w14:textId="77777777" w:rsidR="00B43BA2" w:rsidRDefault="00B43BA2" w:rsidP="003D1D38">
      <w:pPr>
        <w:rPr>
          <w:ins w:id="208" w:author="Amir Amir" w:date="2020-02-21T20:17:00Z"/>
          <w:b/>
          <w:bCs/>
          <w:rtl/>
        </w:rPr>
      </w:pPr>
    </w:p>
    <w:p w14:paraId="0B39C9CB" w14:textId="3F3005A0" w:rsidR="003D1D38" w:rsidRPr="003D1D38" w:rsidDel="00E45356" w:rsidRDefault="003D1D38" w:rsidP="003D1D38">
      <w:pPr>
        <w:rPr>
          <w:del w:id="209" w:author="Ehsan" w:date="2020-02-22T09:45:00Z"/>
          <w:b/>
          <w:bCs/>
          <w:rtl/>
        </w:rPr>
      </w:pPr>
      <w:del w:id="210" w:author="Ehsan" w:date="2020-02-22T09:45:00Z">
        <w:r w:rsidRPr="003D1D38" w:rsidDel="00E45356">
          <w:rPr>
            <w:b/>
            <w:bCs/>
            <w:rtl/>
          </w:rPr>
          <w:delText xml:space="preserve">کلاس </w:delText>
        </w:r>
        <w:r w:rsidRPr="003D1D38" w:rsidDel="00E45356">
          <w:rPr>
            <w:b/>
            <w:bCs/>
          </w:rPr>
          <w:delText>Library</w:delText>
        </w:r>
        <w:r w:rsidRPr="003D1D38" w:rsidDel="00E45356">
          <w:rPr>
            <w:b/>
            <w:bCs/>
            <w:rtl/>
          </w:rPr>
          <w:delText>:</w:delText>
        </w:r>
      </w:del>
    </w:p>
    <w:p w14:paraId="42FF2C50" w14:textId="13658553" w:rsidR="003D1D38" w:rsidDel="00E45356" w:rsidRDefault="003D1D38" w:rsidP="003D1D38">
      <w:pPr>
        <w:rPr>
          <w:del w:id="211" w:author="Ehsan" w:date="2020-02-22T09:44:00Z"/>
        </w:rPr>
      </w:pPr>
      <w:del w:id="212" w:author="Ehsan" w:date="2020-02-22T09:44:00Z">
        <w:r w:rsidDel="00E45356">
          <w:rPr>
            <w:rtl/>
          </w:rPr>
          <w:delText xml:space="preserve">مقادیر فیلد های </w:delText>
        </w:r>
        <w:r w:rsidDel="00E45356">
          <w:delText>address</w:delText>
        </w:r>
        <w:r w:rsidDel="00E45356">
          <w:rPr>
            <w:rtl/>
          </w:rPr>
          <w:delText xml:space="preserve"> و </w:delText>
        </w:r>
        <w:r w:rsidDel="00E45356">
          <w:delText>name</w:delText>
        </w:r>
        <w:r w:rsidDel="00E45356">
          <w:rPr>
            <w:rtl/>
          </w:rPr>
          <w:delText xml:space="preserve"> کتابخانه در </w:delText>
        </w:r>
        <w:r w:rsidDel="00E45356">
          <w:delText>constructor</w:delText>
        </w:r>
        <w:r w:rsidDel="00E45356">
          <w:rPr>
            <w:rtl/>
          </w:rPr>
          <w:delText xml:space="preserve"> مقدار دهی می</w:delText>
        </w:r>
        <w:r w:rsidR="00E17F3F" w:rsidDel="00E45356">
          <w:rPr>
            <w:rFonts w:hint="cs"/>
            <w:rtl/>
          </w:rPr>
          <w:delText>‌</w:delText>
        </w:r>
        <w:r w:rsidDel="00E45356">
          <w:rPr>
            <w:rtl/>
          </w:rPr>
          <w:delText>شوند.</w:delText>
        </w:r>
      </w:del>
    </w:p>
    <w:p w14:paraId="5253E269" w14:textId="4B695A85" w:rsidR="003D1D38" w:rsidDel="00E45356" w:rsidRDefault="003D1D38" w:rsidP="003D1D38">
      <w:pPr>
        <w:rPr>
          <w:del w:id="213" w:author="Ehsan" w:date="2020-02-22T09:44:00Z"/>
          <w:rtl/>
        </w:rPr>
      </w:pPr>
      <w:del w:id="214" w:author="Ehsan" w:date="2020-02-22T09:44:00Z">
        <w:r w:rsidDel="00E45356">
          <w:rPr>
            <w:rtl/>
          </w:rPr>
          <w:delText>این کلاس دارای متدهای زیر است</w:delText>
        </w:r>
        <w:r w:rsidR="00E17F3F" w:rsidDel="00E45356">
          <w:rPr>
            <w:rFonts w:hint="cs"/>
            <w:rtl/>
          </w:rPr>
          <w:delText>:</w:delText>
        </w:r>
      </w:del>
    </w:p>
    <w:p w14:paraId="568205B3" w14:textId="23C28925" w:rsidR="00E17F3F" w:rsidDel="00E45356" w:rsidRDefault="00E17F3F" w:rsidP="003D1D38">
      <w:pPr>
        <w:rPr>
          <w:del w:id="215" w:author="Ehsan" w:date="2020-02-22T09:44:00Z"/>
          <w:rtl/>
        </w:rPr>
      </w:pPr>
    </w:p>
    <w:p w14:paraId="020E9201" w14:textId="79140856" w:rsidR="00E17F3F" w:rsidDel="00E45356" w:rsidRDefault="00E17F3F" w:rsidP="003D1D38">
      <w:pPr>
        <w:rPr>
          <w:del w:id="216" w:author="Ehsan" w:date="2020-02-22T09:44:00Z"/>
        </w:rPr>
      </w:pPr>
    </w:p>
    <w:p w14:paraId="7721BED1" w14:textId="1090B86A" w:rsidR="003D1D38" w:rsidDel="00E45356" w:rsidRDefault="003D1D38" w:rsidP="003D1D38">
      <w:pPr>
        <w:rPr>
          <w:del w:id="217" w:author="Ehsan" w:date="2020-02-22T09:44:00Z"/>
        </w:rPr>
      </w:pPr>
    </w:p>
    <w:p w14:paraId="64A24E9C" w14:textId="57EB4306" w:rsidR="003D1D38" w:rsidDel="00E45356" w:rsidRDefault="003D1D38" w:rsidP="003D1D38">
      <w:pPr>
        <w:pStyle w:val="ListParagraph"/>
        <w:numPr>
          <w:ilvl w:val="0"/>
          <w:numId w:val="15"/>
        </w:numPr>
        <w:bidi w:val="0"/>
        <w:ind w:left="630"/>
        <w:rPr>
          <w:del w:id="218" w:author="Ehsan" w:date="2020-02-22T09:44:00Z"/>
        </w:rPr>
      </w:pPr>
      <w:del w:id="219" w:author="Ehsan" w:date="2020-02-22T09:44:00Z">
        <w:r w:rsidDel="00E45356">
          <w:delText>addUser(User userToAdd)</w:delText>
        </w:r>
      </w:del>
    </w:p>
    <w:p w14:paraId="41AEAC16" w14:textId="2F5BE53F" w:rsidR="003D1D38" w:rsidDel="00E45356" w:rsidRDefault="003D1D38" w:rsidP="003D1D38">
      <w:pPr>
        <w:pStyle w:val="ListParagraph"/>
        <w:numPr>
          <w:ilvl w:val="0"/>
          <w:numId w:val="15"/>
        </w:numPr>
        <w:bidi w:val="0"/>
        <w:ind w:left="630"/>
        <w:rPr>
          <w:del w:id="220" w:author="Ehsan" w:date="2020-02-22T09:44:00Z"/>
        </w:rPr>
      </w:pPr>
      <w:del w:id="221" w:author="Ehsan" w:date="2020-02-22T09:44:00Z">
        <w:r w:rsidDel="00E45356">
          <w:delText>removeUser(User userToRemove)</w:delText>
        </w:r>
      </w:del>
    </w:p>
    <w:p w14:paraId="650C93AB" w14:textId="2352E1CC" w:rsidR="003D1D38" w:rsidDel="00E45356" w:rsidRDefault="003D1D38" w:rsidP="003D1D38">
      <w:pPr>
        <w:pStyle w:val="ListParagraph"/>
        <w:numPr>
          <w:ilvl w:val="0"/>
          <w:numId w:val="15"/>
        </w:numPr>
        <w:bidi w:val="0"/>
        <w:ind w:left="630"/>
        <w:rPr>
          <w:del w:id="222" w:author="Ehsan" w:date="2020-02-22T09:44:00Z"/>
        </w:rPr>
      </w:pPr>
      <w:del w:id="223" w:author="Ehsan" w:date="2020-02-22T09:44:00Z">
        <w:r w:rsidDel="00E45356">
          <w:delText>addBook(Book bookToAdd)</w:delText>
        </w:r>
      </w:del>
    </w:p>
    <w:p w14:paraId="2E89F27F" w14:textId="32E6F38B" w:rsidR="003D1D38" w:rsidDel="00E45356" w:rsidRDefault="003D1D38" w:rsidP="003D1D38">
      <w:pPr>
        <w:pStyle w:val="ListParagraph"/>
        <w:numPr>
          <w:ilvl w:val="0"/>
          <w:numId w:val="15"/>
        </w:numPr>
        <w:bidi w:val="0"/>
        <w:ind w:left="630"/>
        <w:rPr>
          <w:del w:id="224" w:author="Ehsan" w:date="2020-02-22T09:44:00Z"/>
        </w:rPr>
      </w:pPr>
      <w:del w:id="225" w:author="Ehsan" w:date="2020-02-22T09:44:00Z">
        <w:r w:rsidDel="00E45356">
          <w:delText>removeBook(Book bookToRemove)</w:delText>
        </w:r>
      </w:del>
    </w:p>
    <w:p w14:paraId="7D28B0C6" w14:textId="392295BB" w:rsidR="003D1D38" w:rsidDel="00E45356" w:rsidRDefault="003D1D38" w:rsidP="003D1D38">
      <w:pPr>
        <w:pStyle w:val="ListParagraph"/>
        <w:numPr>
          <w:ilvl w:val="0"/>
          <w:numId w:val="15"/>
        </w:numPr>
        <w:bidi w:val="0"/>
        <w:ind w:left="630"/>
        <w:rPr>
          <w:del w:id="226" w:author="Ehsan" w:date="2020-02-22T09:44:00Z"/>
        </w:rPr>
      </w:pPr>
      <w:del w:id="227" w:author="Ehsan" w:date="2020-02-22T09:44:00Z">
        <w:r w:rsidDel="00E45356">
          <w:delText>borrowBook(Book bookToBorrow, User borrower, Date deadline)</w:delText>
        </w:r>
      </w:del>
    </w:p>
    <w:p w14:paraId="1D129671" w14:textId="5F6C3F49" w:rsidR="003D1D38" w:rsidDel="00E45356" w:rsidRDefault="003D1D38" w:rsidP="003D1D38">
      <w:pPr>
        <w:pStyle w:val="ListParagraph"/>
        <w:numPr>
          <w:ilvl w:val="0"/>
          <w:numId w:val="15"/>
        </w:numPr>
        <w:bidi w:val="0"/>
        <w:ind w:left="630"/>
        <w:rPr>
          <w:del w:id="228" w:author="Ehsan" w:date="2020-02-22T09:44:00Z"/>
        </w:rPr>
      </w:pPr>
      <w:del w:id="229" w:author="Ehsan" w:date="2020-02-22T09:44:00Z">
        <w:r w:rsidDel="00E45356">
          <w:delText>giveBackBook(Borrow borrow)</w:delText>
        </w:r>
      </w:del>
    </w:p>
    <w:p w14:paraId="6D221FED" w14:textId="52FC0B6E" w:rsidR="003D1D38" w:rsidDel="00E45356" w:rsidRDefault="003D1D38" w:rsidP="003D1D38">
      <w:pPr>
        <w:pStyle w:val="ListParagraph"/>
        <w:numPr>
          <w:ilvl w:val="0"/>
          <w:numId w:val="15"/>
        </w:numPr>
        <w:bidi w:val="0"/>
        <w:ind w:left="630"/>
        <w:rPr>
          <w:del w:id="230" w:author="Ehsan" w:date="2020-02-22T09:44:00Z"/>
        </w:rPr>
      </w:pPr>
      <w:del w:id="231" w:author="Ehsan" w:date="2020-02-22T09:44:00Z">
        <w:r w:rsidDel="00E45356">
          <w:delText>printPassedDeadlineBorrows()</w:delText>
        </w:r>
      </w:del>
    </w:p>
    <w:p w14:paraId="3141FBB9" w14:textId="2A4F4CC9" w:rsidR="003D1D38" w:rsidDel="00E45356" w:rsidRDefault="003D1D38" w:rsidP="003D1D38">
      <w:pPr>
        <w:rPr>
          <w:del w:id="232" w:author="Ehsan" w:date="2020-02-22T09:44:00Z"/>
          <w:rtl/>
        </w:rPr>
      </w:pPr>
    </w:p>
    <w:p w14:paraId="512FADC0" w14:textId="38AC0BCD" w:rsidR="003D1D38" w:rsidDel="00E45356" w:rsidRDefault="003D1D38" w:rsidP="003D1D38">
      <w:pPr>
        <w:rPr>
          <w:del w:id="233" w:author="Ehsan" w:date="2020-02-22T09:44:00Z"/>
          <w:rtl/>
        </w:rPr>
      </w:pPr>
      <w:del w:id="234" w:author="Ehsan" w:date="2020-02-22T09:44:00Z">
        <w:r w:rsidRPr="00BB4BC6" w:rsidDel="00E45356">
          <w:rPr>
            <w:rtl/>
          </w:rPr>
          <w:delText>متدهای اضافه کردن و حذف کردن کاربران و کتاب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>ها از سیستم که نیازی به توضیح ندارد</w:delText>
        </w:r>
        <w:r w:rsidR="00E17F3F" w:rsidDel="00E45356">
          <w:rPr>
            <w:rFonts w:hint="cs"/>
            <w:rtl/>
          </w:rPr>
          <w:delText>.</w:delText>
        </w:r>
      </w:del>
    </w:p>
    <w:p w14:paraId="2D2972E5" w14:textId="57E4FDE7" w:rsidR="003D1D38" w:rsidDel="00E45356" w:rsidRDefault="003D1D38" w:rsidP="003D1D38">
      <w:pPr>
        <w:rPr>
          <w:del w:id="235" w:author="Ehsan" w:date="2020-02-22T09:44:00Z"/>
          <w:rtl/>
        </w:rPr>
      </w:pPr>
      <w:del w:id="236" w:author="Ehsan" w:date="2020-02-22T09:44:00Z">
        <w:r w:rsidRPr="00BB4BC6" w:rsidDel="00E45356">
          <w:delText xml:space="preserve"> </w:delText>
        </w:r>
        <w:r w:rsidRPr="00BB4BC6" w:rsidDel="00E45356">
          <w:rPr>
            <w:rtl/>
          </w:rPr>
          <w:delText>دو متد بعدی برای قرض گرفتن و پس دادن کتاب است</w:delText>
        </w:r>
        <w:r w:rsidR="00E17F3F" w:rsidDel="00E45356">
          <w:rPr>
            <w:rFonts w:hint="cs"/>
            <w:rtl/>
          </w:rPr>
          <w:delText>:</w:delText>
        </w:r>
      </w:del>
    </w:p>
    <w:p w14:paraId="2A29945C" w14:textId="26D9CEA8" w:rsidR="003D1D38" w:rsidDel="00E45356" w:rsidRDefault="003D1D38" w:rsidP="003D1D38">
      <w:pPr>
        <w:rPr>
          <w:del w:id="237" w:author="Ehsan" w:date="2020-02-22T09:44:00Z"/>
          <w:rtl/>
        </w:rPr>
      </w:pPr>
      <w:del w:id="238" w:author="Ehsan" w:date="2020-02-22T09:44:00Z">
        <w:r w:rsidRPr="00BB4BC6" w:rsidDel="00E45356">
          <w:rPr>
            <w:rtl/>
          </w:rPr>
          <w:delText>متد</w:delText>
        </w:r>
        <w:r w:rsidRPr="00BB4BC6" w:rsidDel="00E45356">
          <w:delText xml:space="preserve"> borrowBook </w:delText>
        </w:r>
        <w:r w:rsidRPr="00BB4BC6" w:rsidDel="00E45356">
          <w:rPr>
            <w:rtl/>
          </w:rPr>
          <w:delText>یک کتاب و یک کاربر و یک تاریخ به عنوان ورودی می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>گیرد و یک</w:delText>
        </w:r>
        <w:r w:rsidRPr="00BB4BC6" w:rsidDel="00E45356">
          <w:delText xml:space="preserve"> instance </w:delText>
        </w:r>
        <w:r w:rsidRPr="00BB4BC6" w:rsidDel="00E45356">
          <w:rPr>
            <w:rtl/>
          </w:rPr>
          <w:delText xml:space="preserve">از </w:delText>
        </w:r>
        <w:r w:rsidDel="00E45356">
          <w:rPr>
            <w:rFonts w:hint="cs"/>
            <w:rtl/>
          </w:rPr>
          <w:delText>کلاس</w:delText>
        </w:r>
        <w:r w:rsidRPr="00BB4BC6" w:rsidDel="00E45356">
          <w:delText xml:space="preserve"> Borrow </w:delText>
        </w:r>
        <w:r w:rsidRPr="00BB4BC6" w:rsidDel="00E45356">
          <w:rPr>
            <w:rtl/>
          </w:rPr>
          <w:delText>با ورودی های مربوطه می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>سازد و به لیست قرض های کتابخانه</w:delText>
        </w:r>
        <w:r w:rsidRPr="00BB4BC6" w:rsidDel="00E45356">
          <w:delText xml:space="preserve"> </w:delText>
        </w:r>
        <w:r w:rsidDel="00E45356">
          <w:rPr>
            <w:rFonts w:hint="cs"/>
            <w:rtl/>
          </w:rPr>
          <w:delText xml:space="preserve">( </w:delText>
        </w:r>
        <w:r w:rsidDel="00E45356">
          <w:delText>borrows</w:delText>
        </w:r>
        <w:r w:rsidDel="00E45356">
          <w:rPr>
            <w:rFonts w:hint="cs"/>
            <w:rtl/>
          </w:rPr>
          <w:delText xml:space="preserve"> ) اضافه می</w:delText>
        </w:r>
        <w:r w:rsidDel="00E45356">
          <w:rPr>
            <w:rtl/>
          </w:rPr>
          <w:softHyphen/>
        </w:r>
        <w:r w:rsidDel="00E45356">
          <w:rPr>
            <w:rFonts w:hint="cs"/>
            <w:rtl/>
          </w:rPr>
          <w:delText>کند.</w:delText>
        </w:r>
      </w:del>
    </w:p>
    <w:p w14:paraId="182D46BF" w14:textId="5D8FCF35" w:rsidR="003D1D38" w:rsidDel="00E45356" w:rsidRDefault="003D1D38" w:rsidP="003D1D38">
      <w:pPr>
        <w:rPr>
          <w:del w:id="239" w:author="Ehsan" w:date="2020-02-22T09:44:00Z"/>
          <w:rtl/>
        </w:rPr>
      </w:pPr>
      <w:del w:id="240" w:author="Ehsan" w:date="2020-02-22T09:44:00Z">
        <w:r w:rsidDel="00E45356">
          <w:rPr>
            <w:rFonts w:hint="cs"/>
            <w:rtl/>
          </w:rPr>
          <w:delText xml:space="preserve">( </w:delText>
        </w:r>
        <w:r w:rsidRPr="00BB4BC6" w:rsidDel="00E45356">
          <w:rPr>
            <w:rtl/>
          </w:rPr>
          <w:delText>طبیعتا کتابی که قرض داده می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 xml:space="preserve">شود از لیست </w:delText>
        </w:r>
        <w:commentRangeStart w:id="241"/>
        <w:commentRangeStart w:id="242"/>
        <w:r w:rsidRPr="00BB4BC6" w:rsidDel="00E45356">
          <w:rPr>
            <w:rtl/>
          </w:rPr>
          <w:delText>کتاب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 xml:space="preserve">های </w:delText>
        </w:r>
      </w:del>
      <w:del w:id="243" w:author="Ehsan" w:date="2020-02-22T09:39:00Z">
        <w:r w:rsidRPr="00BB4BC6" w:rsidDel="00E45356">
          <w:rPr>
            <w:rtl/>
          </w:rPr>
          <w:delText>فعال</w:delText>
        </w:r>
      </w:del>
      <w:del w:id="244" w:author="Ehsan" w:date="2020-02-22T09:44:00Z">
        <w:r w:rsidRPr="00BB4BC6" w:rsidDel="00E45356">
          <w:rPr>
            <w:rtl/>
          </w:rPr>
          <w:delText xml:space="preserve"> </w:delText>
        </w:r>
        <w:commentRangeEnd w:id="241"/>
        <w:r w:rsidR="00FF6C03" w:rsidDel="00E45356">
          <w:rPr>
            <w:rStyle w:val="CommentReference"/>
            <w:rtl/>
          </w:rPr>
          <w:commentReference w:id="241"/>
        </w:r>
        <w:commentRangeEnd w:id="242"/>
        <w:r w:rsidR="00E45356" w:rsidDel="00E45356">
          <w:rPr>
            <w:rStyle w:val="CommentReference"/>
            <w:rtl/>
          </w:rPr>
          <w:commentReference w:id="242"/>
        </w:r>
        <w:r w:rsidRPr="00BB4BC6" w:rsidDel="00E45356">
          <w:rPr>
            <w:rtl/>
          </w:rPr>
          <w:delText>کتابخانه حذف می شو</w:delText>
        </w:r>
        <w:r w:rsidDel="00E45356">
          <w:rPr>
            <w:rFonts w:hint="cs"/>
            <w:rtl/>
          </w:rPr>
          <w:delText>د. )</w:delText>
        </w:r>
      </w:del>
    </w:p>
    <w:p w14:paraId="1BFFBF24" w14:textId="1E66A4B6" w:rsidR="003D1D38" w:rsidDel="00E45356" w:rsidRDefault="003D1D38" w:rsidP="003D1D38">
      <w:pPr>
        <w:rPr>
          <w:del w:id="245" w:author="Ehsan" w:date="2020-02-22T09:44:00Z"/>
          <w:rtl/>
        </w:rPr>
      </w:pPr>
      <w:del w:id="246" w:author="Ehsan" w:date="2020-02-22T09:44:00Z">
        <w:r w:rsidRPr="00BB4BC6" w:rsidDel="00E45356">
          <w:rPr>
            <w:rtl/>
          </w:rPr>
          <w:delText>متد برگرداندن کتاب نیز یک قرض به عنوان ورودی می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 xml:space="preserve">گیرد و آن قرض را بررسی می کند و عملیات </w:delText>
        </w:r>
        <w:r w:rsidR="00E17F3F" w:rsidDel="00E45356">
          <w:rPr>
            <w:rFonts w:hint="cs"/>
            <w:rtl/>
          </w:rPr>
          <w:delText>لا</w:delText>
        </w:r>
        <w:r w:rsidRPr="00BB4BC6" w:rsidDel="00E45356">
          <w:rPr>
            <w:rtl/>
          </w:rPr>
          <w:delText>زم را انجام می</w:delText>
        </w:r>
        <w:r w:rsidR="00123AD3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>دهد</w:delText>
        </w:r>
        <w:r w:rsidRPr="00BB4BC6" w:rsidDel="00E45356">
          <w:delText>.</w:delText>
        </w:r>
      </w:del>
    </w:p>
    <w:p w14:paraId="3D5492EF" w14:textId="7372FF54" w:rsidR="003D1D38" w:rsidDel="00E45356" w:rsidRDefault="003D1D38" w:rsidP="003D1D38">
      <w:pPr>
        <w:rPr>
          <w:del w:id="247" w:author="Ehsan" w:date="2020-02-22T09:44:00Z"/>
          <w:rtl/>
        </w:rPr>
      </w:pPr>
      <w:del w:id="248" w:author="Ehsan" w:date="2020-02-22T09:44:00Z">
        <w:r w:rsidRPr="00BB4BC6" w:rsidDel="00E45356">
          <w:delText xml:space="preserve"> </w:delText>
        </w:r>
        <w:r w:rsidRPr="00BB4BC6" w:rsidDel="00E45356">
          <w:rPr>
            <w:rtl/>
          </w:rPr>
          <w:delText>متد</w:delText>
        </w:r>
        <w:r w:rsidRPr="00BB4BC6" w:rsidDel="00E45356">
          <w:delText xml:space="preserve"> printPassedDeadlineBorrows </w:delText>
        </w:r>
        <w:r w:rsidRPr="00BB4BC6" w:rsidDel="00E45356">
          <w:rPr>
            <w:rtl/>
          </w:rPr>
          <w:delText>باید از بین قرض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>ها، آن قرض</w:delText>
        </w:r>
        <w:r w:rsidR="00E17F3F" w:rsidDel="00E45356">
          <w:rPr>
            <w:rFonts w:hint="cs"/>
            <w:rtl/>
          </w:rPr>
          <w:delText>‌</w:delText>
        </w:r>
        <w:r w:rsidRPr="00BB4BC6" w:rsidDel="00E45356">
          <w:rPr>
            <w:rtl/>
          </w:rPr>
          <w:delText>هایی که تاریخ برگرداندن کتابشان گذشته است، چاپ کند. خروجی چاپ باید دقیقا به ازای هر قرض، خروجی متد</w:delText>
        </w:r>
        <w:r w:rsidRPr="00BB4BC6" w:rsidDel="00E45356">
          <w:delText xml:space="preserve"> print </w:delText>
        </w:r>
        <w:r w:rsidRPr="00BB4BC6" w:rsidDel="00E45356">
          <w:rPr>
            <w:rtl/>
          </w:rPr>
          <w:delText>آن قرض باشد</w:delText>
        </w:r>
        <w:r w:rsidRPr="00BB4BC6" w:rsidDel="00E45356">
          <w:delText>.</w:delText>
        </w:r>
      </w:del>
    </w:p>
    <w:p w14:paraId="70959FE8" w14:textId="0782A0C3" w:rsidR="003D1D38" w:rsidRDefault="003D1D38" w:rsidP="00254C31">
      <w:pPr>
        <w:rPr>
          <w:rtl/>
        </w:rPr>
      </w:pPr>
      <w:del w:id="249" w:author="Ehsan" w:date="2020-02-22T09:44:00Z">
        <w:r w:rsidRPr="00BB4BC6" w:rsidDel="00E45356">
          <w:delText xml:space="preserve"> </w:delText>
        </w:r>
      </w:del>
      <w:commentRangeStart w:id="250"/>
      <w:del w:id="251" w:author="Ehsan" w:date="2020-02-22T09:39:00Z">
        <w:r w:rsidRPr="00BB4BC6" w:rsidDel="00E45356">
          <w:rPr>
            <w:rtl/>
          </w:rPr>
          <w:delText xml:space="preserve">فقط </w:delText>
        </w:r>
      </w:del>
      <w:r w:rsidRPr="00BB4BC6">
        <w:rPr>
          <w:rtl/>
        </w:rPr>
        <w:t>توجه شود موارد و حا</w:t>
      </w:r>
      <w:del w:id="252" w:author="Amir Amir" w:date="2020-02-21T20:19:00Z">
        <w:r w:rsidRPr="00BB4BC6" w:rsidDel="00FF6C03">
          <w:rPr>
            <w:rtl/>
          </w:rPr>
          <w:delText>ا</w:delText>
        </w:r>
      </w:del>
      <w:r w:rsidRPr="00BB4BC6">
        <w:rPr>
          <w:rtl/>
        </w:rPr>
        <w:t>لت</w:t>
      </w:r>
      <w:ins w:id="253" w:author="Ehsan" w:date="2020-02-22T09:39:00Z">
        <w:r w:rsidR="00E45356">
          <w:rPr>
            <w:rFonts w:hint="cs"/>
            <w:rtl/>
          </w:rPr>
          <w:t>های</w:t>
        </w:r>
      </w:ins>
      <w:r w:rsidRPr="00BB4BC6">
        <w:rPr>
          <w:rtl/>
        </w:rPr>
        <w:t xml:space="preserve"> استثنا یا خاص</w:t>
      </w:r>
      <w:ins w:id="254" w:author="Ehsan" w:date="2020-02-22T09:39:00Z">
        <w:r w:rsidR="00E45356">
          <w:rPr>
            <w:rFonts w:hint="cs"/>
            <w:rtl/>
          </w:rPr>
          <w:t xml:space="preserve"> که برای نمونه تعدادی از آنها در زیر آمده است</w:t>
        </w:r>
      </w:ins>
      <w:del w:id="255" w:author="Ehsan" w:date="2020-02-22T09:39:00Z">
        <w:r w:rsidRPr="00BB4BC6" w:rsidDel="00E45356">
          <w:rPr>
            <w:rtl/>
          </w:rPr>
          <w:delText xml:space="preserve"> </w:delText>
        </w:r>
        <w:r w:rsidDel="00E45356">
          <w:rPr>
            <w:rFonts w:hint="cs"/>
            <w:rtl/>
          </w:rPr>
          <w:delText>مثلا</w:delText>
        </w:r>
      </w:del>
      <w:ins w:id="256" w:author="Ehsan" w:date="2020-02-22T09:39:00Z">
        <w:r w:rsidR="00254C31">
          <w:rPr>
            <w:rFonts w:hint="cs"/>
            <w:rtl/>
          </w:rPr>
          <w:t xml:space="preserve">باید </w:t>
        </w:r>
        <w:r w:rsidR="00E45356">
          <w:rPr>
            <w:rFonts w:hint="cs"/>
            <w:rtl/>
          </w:rPr>
          <w:t>مدیریت شوند و در صورت لزوم پیام مناسب به کارب</w:t>
        </w:r>
      </w:ins>
      <w:ins w:id="257" w:author="Ehsan" w:date="2020-02-22T09:40:00Z">
        <w:r w:rsidR="00E45356">
          <w:rPr>
            <w:rFonts w:hint="cs"/>
            <w:rtl/>
          </w:rPr>
          <w:t>ر داده شود</w:t>
        </w:r>
      </w:ins>
      <w:r w:rsidRPr="00BB4BC6">
        <w:t xml:space="preserve"> </w:t>
      </w:r>
      <w:commentRangeEnd w:id="250"/>
      <w:r w:rsidR="00FF6C03">
        <w:rPr>
          <w:rStyle w:val="CommentReference"/>
          <w:rtl/>
        </w:rPr>
        <w:commentReference w:id="250"/>
      </w:r>
      <w:r w:rsidRPr="00BB4BC6">
        <w:t>:</w:t>
      </w:r>
    </w:p>
    <w:p w14:paraId="37247341" w14:textId="772C8B31" w:rsidR="003D1D38" w:rsidRDefault="003D1D38" w:rsidP="00123AD3">
      <w:pPr>
        <w:pStyle w:val="ListParagraph"/>
        <w:numPr>
          <w:ilvl w:val="0"/>
          <w:numId w:val="17"/>
        </w:numPr>
        <w:rPr>
          <w:rtl/>
        </w:rPr>
      </w:pPr>
      <w:r w:rsidRPr="00BB4BC6">
        <w:rPr>
          <w:rtl/>
        </w:rPr>
        <w:t>حذف کاربری که کتابی گرفته که هنوز پس نداده</w:t>
      </w:r>
      <w:r w:rsidRPr="00BB4BC6">
        <w:t>.</w:t>
      </w:r>
    </w:p>
    <w:p w14:paraId="0C6654B7" w14:textId="0911E7CC" w:rsidR="003D1D38" w:rsidRDefault="003D1D38" w:rsidP="00123AD3">
      <w:pPr>
        <w:pStyle w:val="ListParagraph"/>
        <w:numPr>
          <w:ilvl w:val="0"/>
          <w:numId w:val="17"/>
        </w:numPr>
        <w:rPr>
          <w:rtl/>
        </w:rPr>
      </w:pPr>
      <w:r w:rsidRPr="00BB4BC6">
        <w:rPr>
          <w:rtl/>
        </w:rPr>
        <w:t>حذف کتابی که در سیستم وجود ندارد</w:t>
      </w:r>
      <w:r w:rsidRPr="00BB4BC6">
        <w:t>.</w:t>
      </w:r>
    </w:p>
    <w:p w14:paraId="4CCCAAA0" w14:textId="4180199F" w:rsidR="003D1D38" w:rsidRDefault="00C9750A" w:rsidP="00123AD3">
      <w:pPr>
        <w:pStyle w:val="ListParagraph"/>
        <w:numPr>
          <w:ilvl w:val="0"/>
          <w:numId w:val="17"/>
        </w:numPr>
        <w:rPr>
          <w:rtl/>
        </w:rPr>
      </w:pPr>
      <w:r>
        <w:rPr>
          <w:rtl/>
        </w:rPr>
        <w:t>حذف کتابی که قب</w:t>
      </w:r>
      <w:r>
        <w:rPr>
          <w:rFonts w:hint="cs"/>
          <w:rtl/>
        </w:rPr>
        <w:t>لا</w:t>
      </w:r>
      <w:r w:rsidR="003D1D38" w:rsidRPr="00BB4BC6">
        <w:rPr>
          <w:rtl/>
        </w:rPr>
        <w:t xml:space="preserve"> توسط کسی قرض گرفته شده و پس داده نشده</w:t>
      </w:r>
      <w:r w:rsidR="003D1D38" w:rsidRPr="00BB4BC6">
        <w:t>.</w:t>
      </w:r>
    </w:p>
    <w:p w14:paraId="62BA942A" w14:textId="5C713A1D" w:rsidR="003D1D38" w:rsidRDefault="00C9750A" w:rsidP="00C9750A">
      <w:pPr>
        <w:pStyle w:val="ListParagraph"/>
        <w:numPr>
          <w:ilvl w:val="0"/>
          <w:numId w:val="17"/>
        </w:numPr>
        <w:rPr>
          <w:rtl/>
        </w:rPr>
      </w:pPr>
      <w:r>
        <w:rPr>
          <w:rtl/>
        </w:rPr>
        <w:t xml:space="preserve">اضافه کردن کاربر </w:t>
      </w:r>
      <w:r>
        <w:rPr>
          <w:rFonts w:hint="cs"/>
          <w:rtl/>
        </w:rPr>
        <w:t>(</w:t>
      </w:r>
      <w:r w:rsidR="003D1D38" w:rsidRPr="00BB4BC6">
        <w:rPr>
          <w:rtl/>
        </w:rPr>
        <w:t>یا کتاب</w:t>
      </w:r>
      <w:r>
        <w:rPr>
          <w:rFonts w:hint="cs"/>
          <w:rtl/>
        </w:rPr>
        <w:t>)</w:t>
      </w:r>
      <w:r w:rsidR="003D1D38" w:rsidRPr="00BB4BC6">
        <w:rPr>
          <w:rtl/>
        </w:rPr>
        <w:t xml:space="preserve"> تکراری به سیستم کتابخانه</w:t>
      </w:r>
      <w:r w:rsidR="003D1D38" w:rsidRPr="00BB4BC6">
        <w:t>.</w:t>
      </w:r>
    </w:p>
    <w:p w14:paraId="2AD2F982" w14:textId="33FE9F3B" w:rsidR="003D1D38" w:rsidRDefault="003D1D38" w:rsidP="00123AD3">
      <w:pPr>
        <w:pStyle w:val="ListParagraph"/>
        <w:numPr>
          <w:ilvl w:val="0"/>
          <w:numId w:val="17"/>
        </w:numPr>
        <w:rPr>
          <w:rtl/>
        </w:rPr>
      </w:pPr>
      <w:r w:rsidRPr="00BB4BC6">
        <w:rPr>
          <w:rtl/>
        </w:rPr>
        <w:t>قرض کتابی که قرض گرفته شده</w:t>
      </w:r>
      <w:r w:rsidRPr="00BB4BC6">
        <w:t>.</w:t>
      </w:r>
    </w:p>
    <w:p w14:paraId="7ABAB96E" w14:textId="04CE9986" w:rsidR="003D1D38" w:rsidRDefault="003D1D38" w:rsidP="00123AD3">
      <w:pPr>
        <w:pStyle w:val="ListParagraph"/>
        <w:numPr>
          <w:ilvl w:val="0"/>
          <w:numId w:val="17"/>
        </w:numPr>
        <w:rPr>
          <w:rtl/>
        </w:rPr>
      </w:pPr>
      <w:r w:rsidRPr="00BB4BC6">
        <w:rPr>
          <w:rtl/>
        </w:rPr>
        <w:t>پس دادن کتابی که قرض گرفته نشده</w:t>
      </w:r>
      <w:r w:rsidRPr="00BB4BC6">
        <w:t>.</w:t>
      </w:r>
    </w:p>
    <w:p w14:paraId="68689C8E" w14:textId="7A72FC22" w:rsidR="003D1D38" w:rsidRDefault="003D1D38" w:rsidP="00123AD3">
      <w:pPr>
        <w:pStyle w:val="ListParagraph"/>
        <w:numPr>
          <w:ilvl w:val="0"/>
          <w:numId w:val="17"/>
        </w:numPr>
        <w:rPr>
          <w:rtl/>
        </w:rPr>
      </w:pPr>
      <w:r w:rsidRPr="00BB4BC6">
        <w:rPr>
          <w:rtl/>
        </w:rPr>
        <w:t>پس دادن کتابی که از کتابخانه</w:t>
      </w:r>
      <w:r w:rsidRPr="00BB4BC6">
        <w:t xml:space="preserve"> x </w:t>
      </w:r>
      <w:r w:rsidRPr="00BB4BC6">
        <w:rPr>
          <w:rtl/>
        </w:rPr>
        <w:t>گرفته شده به کتابخانه</w:t>
      </w:r>
      <w:r w:rsidRPr="00BB4BC6">
        <w:t xml:space="preserve"> y</w:t>
      </w:r>
    </w:p>
    <w:p w14:paraId="104AED7F" w14:textId="77777777" w:rsidR="003D1D38" w:rsidRDefault="003D1D38" w:rsidP="003D1D38"/>
    <w:p w14:paraId="7C7D6E60" w14:textId="77777777" w:rsidR="00FF6C03" w:rsidRDefault="00FF6C03" w:rsidP="003D1D38">
      <w:pPr>
        <w:rPr>
          <w:ins w:id="258" w:author="Amir Amir" w:date="2020-02-21T20:21:00Z"/>
          <w:rtl/>
        </w:rPr>
      </w:pPr>
    </w:p>
    <w:p w14:paraId="734B686C" w14:textId="77777777" w:rsidR="00254C31" w:rsidRDefault="003D1D38" w:rsidP="003D1D38">
      <w:pPr>
        <w:rPr>
          <w:ins w:id="259" w:author="Ehsan" w:date="2020-02-22T09:48:00Z"/>
          <w:b/>
          <w:bCs/>
          <w:rtl/>
        </w:rPr>
      </w:pPr>
      <w:del w:id="260" w:author="Ehsan" w:date="2020-02-22T09:46:00Z">
        <w:r w:rsidRPr="00FF6C03" w:rsidDel="00254C31">
          <w:rPr>
            <w:b/>
            <w:bCs/>
            <w:rtl/>
            <w:rPrChange w:id="261" w:author="Amir Amir" w:date="2020-02-21T20:21:00Z">
              <w:rPr>
                <w:rtl/>
              </w:rPr>
            </w:rPrChange>
          </w:rPr>
          <w:delText xml:space="preserve">کلاس </w:delText>
        </w:r>
        <w:r w:rsidRPr="00FF6C03" w:rsidDel="00254C31">
          <w:rPr>
            <w:b/>
            <w:bCs/>
            <w:rPrChange w:id="262" w:author="Amir Amir" w:date="2020-02-21T20:21:00Z">
              <w:rPr/>
            </w:rPrChange>
          </w:rPr>
          <w:delText>LibrarySystem</w:delText>
        </w:r>
      </w:del>
    </w:p>
    <w:p w14:paraId="6DD3B81E" w14:textId="1A3EB8FC" w:rsidR="00FF6C03" w:rsidRPr="00FF6C03" w:rsidRDefault="00FF6C03" w:rsidP="003D1D38">
      <w:pPr>
        <w:rPr>
          <w:ins w:id="263" w:author="Amir Amir" w:date="2020-02-21T20:21:00Z"/>
          <w:b/>
          <w:bCs/>
          <w:rtl/>
          <w:rPrChange w:id="264" w:author="Amir Amir" w:date="2020-02-21T20:21:00Z">
            <w:rPr>
              <w:ins w:id="265" w:author="Amir Amir" w:date="2020-02-21T20:21:00Z"/>
              <w:rtl/>
            </w:rPr>
          </w:rPrChange>
        </w:rPr>
      </w:pPr>
      <w:ins w:id="266" w:author="Amir Amir" w:date="2020-02-21T20:21:00Z">
        <w:del w:id="267" w:author="Ehsan" w:date="2020-02-22T09:48:00Z">
          <w:r w:rsidRPr="00FF6C03" w:rsidDel="00254C31">
            <w:rPr>
              <w:b/>
              <w:bCs/>
              <w:rtl/>
              <w:rPrChange w:id="268" w:author="Amir Amir" w:date="2020-02-21T20:21:00Z">
                <w:rPr>
                  <w:rtl/>
                </w:rPr>
              </w:rPrChange>
            </w:rPr>
            <w:delText>:</w:delText>
          </w:r>
        </w:del>
      </w:ins>
    </w:p>
    <w:p w14:paraId="2585E8EC" w14:textId="0C99EFFB" w:rsidR="003D1D38" w:rsidDel="00254C31" w:rsidRDefault="00FF6C03" w:rsidP="003D1D38">
      <w:pPr>
        <w:rPr>
          <w:del w:id="269" w:author="Ehsan" w:date="2020-02-22T09:46:00Z"/>
        </w:rPr>
      </w:pPr>
      <w:ins w:id="270" w:author="Amir Amir" w:date="2020-02-21T20:21:00Z">
        <w:del w:id="271" w:author="Ehsan" w:date="2020-02-22T09:46:00Z">
          <w:r w:rsidDel="00254C31">
            <w:rPr>
              <w:rFonts w:hint="cs"/>
              <w:rtl/>
            </w:rPr>
            <w:lastRenderedPageBreak/>
            <w:delText>این کلاس</w:delText>
          </w:r>
        </w:del>
      </w:ins>
      <w:del w:id="272" w:author="Ehsan" w:date="2020-02-22T09:46:00Z">
        <w:r w:rsidR="003D1D38" w:rsidDel="00254C31">
          <w:rPr>
            <w:rtl/>
          </w:rPr>
          <w:delText xml:space="preserve"> یک لیستی از کتابخانه</w:delText>
        </w:r>
        <w:r w:rsidR="00123AD3" w:rsidDel="00254C31">
          <w:rPr>
            <w:rFonts w:hint="cs"/>
            <w:rtl/>
          </w:rPr>
          <w:delText>‌</w:delText>
        </w:r>
        <w:r w:rsidR="003D1D38" w:rsidDel="00254C31">
          <w:rPr>
            <w:rtl/>
          </w:rPr>
          <w:delText>ها دارد.</w:delText>
        </w:r>
      </w:del>
    </w:p>
    <w:p w14:paraId="1D4559AA" w14:textId="45785E79" w:rsidR="003D1D38" w:rsidDel="00254C31" w:rsidRDefault="003D1D38" w:rsidP="003D1D38">
      <w:pPr>
        <w:rPr>
          <w:del w:id="273" w:author="Ehsan" w:date="2020-02-22T09:46:00Z"/>
        </w:rPr>
      </w:pPr>
      <w:del w:id="274" w:author="Ehsan" w:date="2020-02-22T09:46:00Z">
        <w:r w:rsidDel="00254C31">
          <w:rPr>
            <w:rtl/>
          </w:rPr>
          <w:delText xml:space="preserve">در این کلاس </w:delText>
        </w:r>
        <w:r w:rsidDel="00254C31">
          <w:rPr>
            <w:rFonts w:hint="cs"/>
            <w:rtl/>
          </w:rPr>
          <w:delText>3</w:delText>
        </w:r>
        <w:r w:rsidDel="00254C31">
          <w:rPr>
            <w:rtl/>
          </w:rPr>
          <w:delText xml:space="preserve"> متد وجود دارد :</w:delText>
        </w:r>
      </w:del>
    </w:p>
    <w:p w14:paraId="088D7D84" w14:textId="19B8DF3B" w:rsidR="003D1D38" w:rsidDel="00254C31" w:rsidRDefault="003D1D38" w:rsidP="003D1D38">
      <w:pPr>
        <w:pStyle w:val="ListParagraph"/>
        <w:numPr>
          <w:ilvl w:val="0"/>
          <w:numId w:val="16"/>
        </w:numPr>
        <w:bidi w:val="0"/>
        <w:ind w:left="630"/>
        <w:rPr>
          <w:del w:id="275" w:author="Ehsan" w:date="2020-02-22T09:46:00Z"/>
        </w:rPr>
      </w:pPr>
      <w:del w:id="276" w:author="Ehsan" w:date="2020-02-22T09:46:00Z">
        <w:r w:rsidDel="00254C31">
          <w:delText>addLibrary(Library libraryToAdd)</w:delText>
        </w:r>
      </w:del>
    </w:p>
    <w:p w14:paraId="3714F19E" w14:textId="384E0705" w:rsidR="003D1D38" w:rsidDel="00254C31" w:rsidRDefault="003D1D38" w:rsidP="003D1D38">
      <w:pPr>
        <w:pStyle w:val="ListParagraph"/>
        <w:numPr>
          <w:ilvl w:val="0"/>
          <w:numId w:val="16"/>
        </w:numPr>
        <w:bidi w:val="0"/>
        <w:ind w:left="630"/>
        <w:rPr>
          <w:del w:id="277" w:author="Ehsan" w:date="2020-02-22T09:46:00Z"/>
        </w:rPr>
      </w:pPr>
      <w:del w:id="278" w:author="Ehsan" w:date="2020-02-22T09:46:00Z">
        <w:r w:rsidDel="00254C31">
          <w:delText>removeLibrary(Library libraryToRemove)</w:delText>
        </w:r>
      </w:del>
    </w:p>
    <w:p w14:paraId="39860ADF" w14:textId="7A8931BD" w:rsidR="003D1D38" w:rsidDel="00254C31" w:rsidRDefault="003D1D38" w:rsidP="003D1D38">
      <w:pPr>
        <w:pStyle w:val="ListParagraph"/>
        <w:numPr>
          <w:ilvl w:val="0"/>
          <w:numId w:val="16"/>
        </w:numPr>
        <w:bidi w:val="0"/>
        <w:ind w:left="630"/>
        <w:rPr>
          <w:del w:id="279" w:author="Ehsan" w:date="2020-02-22T09:46:00Z"/>
        </w:rPr>
      </w:pPr>
      <w:del w:id="280" w:author="Ehsan" w:date="2020-02-22T09:46:00Z">
        <w:r w:rsidDel="00254C31">
          <w:delText>printAllLibraries()</w:delText>
        </w:r>
      </w:del>
    </w:p>
    <w:p w14:paraId="665BE9FF" w14:textId="7C461704" w:rsidR="003D1D38" w:rsidDel="00254C31" w:rsidRDefault="003D1D38" w:rsidP="003D1D38">
      <w:pPr>
        <w:rPr>
          <w:del w:id="281" w:author="Ehsan" w:date="2020-02-22T09:46:00Z"/>
        </w:rPr>
      </w:pPr>
    </w:p>
    <w:p w14:paraId="6F2CC56F" w14:textId="14B3D4C1" w:rsidR="003D1D38" w:rsidDel="00254C31" w:rsidRDefault="003D1D38" w:rsidP="003D1D38">
      <w:pPr>
        <w:rPr>
          <w:del w:id="282" w:author="Ehsan" w:date="2020-02-22T09:46:00Z"/>
          <w:rtl/>
        </w:rPr>
      </w:pPr>
      <w:del w:id="283" w:author="Ehsan" w:date="2020-02-22T09:46:00Z">
        <w:r w:rsidDel="00254C31">
          <w:rPr>
            <w:rtl/>
          </w:rPr>
          <w:delText xml:space="preserve">متدهای بالا به ترتیب </w:delText>
        </w:r>
        <w:r w:rsidDel="00254C31">
          <w:rPr>
            <w:rFonts w:hint="cs"/>
            <w:rtl/>
          </w:rPr>
          <w:delText>:</w:delText>
        </w:r>
      </w:del>
    </w:p>
    <w:p w14:paraId="239F1F73" w14:textId="766ACF07" w:rsidR="003D1D38" w:rsidDel="00254C31" w:rsidRDefault="003D1D38" w:rsidP="003D1D38">
      <w:pPr>
        <w:rPr>
          <w:del w:id="284" w:author="Ehsan" w:date="2020-02-22T09:46:00Z"/>
          <w:rtl/>
        </w:rPr>
      </w:pPr>
      <w:del w:id="285" w:author="Ehsan" w:date="2020-02-22T09:46:00Z">
        <w:r w:rsidDel="00254C31">
          <w:rPr>
            <w:rtl/>
          </w:rPr>
          <w:delText>یک کتابخانه می</w:delText>
        </w:r>
        <w:r w:rsidR="00C9750A" w:rsidDel="00254C31">
          <w:rPr>
            <w:rFonts w:hint="cs"/>
            <w:rtl/>
          </w:rPr>
          <w:delText>‌</w:delText>
        </w:r>
        <w:r w:rsidDel="00254C31">
          <w:rPr>
            <w:rtl/>
          </w:rPr>
          <w:delText>گیرد و آن را به سیستم اضافه می</w:delText>
        </w:r>
        <w:r w:rsidR="00123AD3" w:rsidDel="00254C31">
          <w:rPr>
            <w:rFonts w:hint="cs"/>
            <w:rtl/>
          </w:rPr>
          <w:delText>‌</w:delText>
        </w:r>
        <w:r w:rsidDel="00254C31">
          <w:rPr>
            <w:rtl/>
          </w:rPr>
          <w:delText>کند.</w:delText>
        </w:r>
      </w:del>
    </w:p>
    <w:p w14:paraId="2A863673" w14:textId="5AFB5085" w:rsidR="003D1D38" w:rsidDel="00254C31" w:rsidRDefault="003D1D38" w:rsidP="003D1D38">
      <w:pPr>
        <w:rPr>
          <w:del w:id="286" w:author="Ehsan" w:date="2020-02-22T09:46:00Z"/>
          <w:rtl/>
        </w:rPr>
      </w:pPr>
      <w:del w:id="287" w:author="Ehsan" w:date="2020-02-22T09:46:00Z">
        <w:r w:rsidDel="00254C31">
          <w:rPr>
            <w:rtl/>
          </w:rPr>
          <w:delText>یک کتابخانه می</w:delText>
        </w:r>
        <w:r w:rsidR="00C9750A" w:rsidDel="00254C31">
          <w:rPr>
            <w:rFonts w:hint="cs"/>
            <w:rtl/>
          </w:rPr>
          <w:delText>‌</w:delText>
        </w:r>
        <w:r w:rsidDel="00254C31">
          <w:rPr>
            <w:rtl/>
          </w:rPr>
          <w:delText>گیرد و آن را از سیستم حذف می</w:delText>
        </w:r>
        <w:r w:rsidR="00123AD3" w:rsidDel="00254C31">
          <w:rPr>
            <w:rFonts w:hint="cs"/>
            <w:rtl/>
          </w:rPr>
          <w:delText>‌</w:delText>
        </w:r>
        <w:r w:rsidDel="00254C31">
          <w:rPr>
            <w:rtl/>
          </w:rPr>
          <w:delText>کند.</w:delText>
        </w:r>
      </w:del>
    </w:p>
    <w:p w14:paraId="79E3B20A" w14:textId="600CDC0D" w:rsidR="003D1D38" w:rsidDel="00254C31" w:rsidRDefault="003D1D38" w:rsidP="00C9750A">
      <w:pPr>
        <w:rPr>
          <w:del w:id="288" w:author="Ehsan" w:date="2020-02-22T09:46:00Z"/>
        </w:rPr>
      </w:pPr>
      <w:del w:id="289" w:author="Ehsan" w:date="2020-02-22T09:46:00Z">
        <w:r w:rsidDel="00254C31">
          <w:rPr>
            <w:rtl/>
          </w:rPr>
          <w:delText>تمام کتابخانه</w:delText>
        </w:r>
        <w:r w:rsidR="00C9750A" w:rsidDel="00254C31">
          <w:rPr>
            <w:rFonts w:hint="cs"/>
            <w:rtl/>
          </w:rPr>
          <w:delText>‌</w:delText>
        </w:r>
        <w:r w:rsidDel="00254C31">
          <w:rPr>
            <w:rtl/>
          </w:rPr>
          <w:delText>های موجود در سیستم را چاپ می</w:delText>
        </w:r>
        <w:r w:rsidR="00123AD3" w:rsidDel="00254C31">
          <w:rPr>
            <w:rFonts w:hint="cs"/>
            <w:rtl/>
          </w:rPr>
          <w:delText>‌</w:delText>
        </w:r>
        <w:r w:rsidDel="00254C31">
          <w:rPr>
            <w:rtl/>
          </w:rPr>
          <w:delText>کند.</w:delText>
        </w:r>
      </w:del>
    </w:p>
    <w:p w14:paraId="322168EF" w14:textId="6862BBEE" w:rsidR="003D1D38" w:rsidDel="00254C31" w:rsidRDefault="003D1D38" w:rsidP="003D1D38">
      <w:pPr>
        <w:rPr>
          <w:del w:id="290" w:author="Ehsan" w:date="2020-02-22T09:46:00Z"/>
          <w:rtl/>
        </w:rPr>
      </w:pPr>
    </w:p>
    <w:p w14:paraId="3CFEC65D" w14:textId="2ED0982B" w:rsidR="003D1D38" w:rsidDel="00254C31" w:rsidRDefault="003D1D38" w:rsidP="00123AD3">
      <w:pPr>
        <w:ind w:firstLine="0"/>
        <w:rPr>
          <w:del w:id="291" w:author="Ehsan" w:date="2020-02-22T09:46:00Z"/>
          <w:rtl/>
        </w:rPr>
      </w:pPr>
    </w:p>
    <w:p w14:paraId="2F3228CA" w14:textId="150CA053" w:rsidR="003D1D38" w:rsidRPr="003D1D38" w:rsidRDefault="003D1D38" w:rsidP="003D1D38">
      <w:pPr>
        <w:rPr>
          <w:b/>
          <w:bCs/>
        </w:rPr>
      </w:pPr>
      <w:r w:rsidRPr="003D1D38">
        <w:rPr>
          <w:b/>
          <w:bCs/>
          <w:rtl/>
        </w:rPr>
        <w:t>انجام دهید:</w:t>
      </w:r>
    </w:p>
    <w:p w14:paraId="32538A4D" w14:textId="77777777" w:rsidR="003D1D38" w:rsidRDefault="003D1D38" w:rsidP="003D1D38">
      <w:pPr>
        <w:ind w:firstLine="0"/>
      </w:pPr>
    </w:p>
    <w:p w14:paraId="49ED794C" w14:textId="401FA999" w:rsidR="003D1D38" w:rsidRDefault="003D1D38" w:rsidP="003D1D38">
      <w:r>
        <w:rPr>
          <w:rtl/>
        </w:rPr>
        <w:t xml:space="preserve">۱. </w:t>
      </w:r>
      <w:commentRangeStart w:id="292"/>
      <w:commentRangeStart w:id="293"/>
      <w:r>
        <w:rPr>
          <w:rtl/>
        </w:rPr>
        <w:t>کلاس د</w:t>
      </w:r>
      <w:r w:rsidR="00123AD3">
        <w:rPr>
          <w:rFonts w:hint="cs"/>
          <w:rtl/>
        </w:rPr>
        <w:t>ی</w:t>
      </w:r>
      <w:r>
        <w:rPr>
          <w:rtl/>
        </w:rPr>
        <w:t>اگرام تمرین را به طور کامل طراح</w:t>
      </w:r>
      <w:ins w:id="294" w:author="Amir Amir" w:date="2020-02-21T20:22:00Z">
        <w:r w:rsidR="00FF6C03">
          <w:rPr>
            <w:rFonts w:hint="cs"/>
            <w:rtl/>
          </w:rPr>
          <w:t>ی</w:t>
        </w:r>
      </w:ins>
      <w:r>
        <w:rPr>
          <w:rtl/>
        </w:rPr>
        <w:t xml:space="preserve"> کنید.</w:t>
      </w:r>
      <w:commentRangeEnd w:id="292"/>
      <w:r w:rsidR="00FF6C03">
        <w:rPr>
          <w:rStyle w:val="CommentReference"/>
          <w:rtl/>
        </w:rPr>
        <w:commentReference w:id="292"/>
      </w:r>
      <w:commentRangeEnd w:id="293"/>
      <w:r w:rsidR="00E45356">
        <w:rPr>
          <w:rStyle w:val="CommentReference"/>
          <w:rtl/>
        </w:rPr>
        <w:commentReference w:id="293"/>
      </w:r>
    </w:p>
    <w:p w14:paraId="365343D5" w14:textId="007FE865" w:rsidR="003D1D38" w:rsidRDefault="003D1D38" w:rsidP="003D1D38">
      <w:r>
        <w:rPr>
          <w:rtl/>
        </w:rPr>
        <w:t>۲. کلاس</w:t>
      </w:r>
      <w:r w:rsidR="00123AD3">
        <w:rPr>
          <w:rFonts w:hint="cs"/>
          <w:rtl/>
        </w:rPr>
        <w:t>‌</w:t>
      </w:r>
      <w:r>
        <w:rPr>
          <w:rtl/>
        </w:rPr>
        <w:t>های بالا ر</w:t>
      </w:r>
      <w:r w:rsidR="00123AD3">
        <w:rPr>
          <w:rFonts w:hint="cs"/>
          <w:rtl/>
        </w:rPr>
        <w:t>ا</w:t>
      </w:r>
      <w:r>
        <w:rPr>
          <w:rtl/>
        </w:rPr>
        <w:t xml:space="preserve"> به صورت کامل پیاده</w:t>
      </w:r>
      <w:r w:rsidR="00123AD3">
        <w:rPr>
          <w:rFonts w:hint="cs"/>
          <w:rtl/>
        </w:rPr>
        <w:t>‌</w:t>
      </w:r>
      <w:r>
        <w:rPr>
          <w:rtl/>
        </w:rPr>
        <w:t>سازی کنید. ( بررسی کردن تمام نکات گفته شده در بالا ضروری است</w:t>
      </w:r>
      <w:del w:id="295" w:author="Amir Amir" w:date="2020-02-21T20:23:00Z">
        <w:r w:rsidDel="00FF6C03">
          <w:rPr>
            <w:rtl/>
          </w:rPr>
          <w:delText xml:space="preserve"> </w:delText>
        </w:r>
      </w:del>
      <w:r>
        <w:rPr>
          <w:rtl/>
        </w:rPr>
        <w:t>)</w:t>
      </w:r>
    </w:p>
    <w:p w14:paraId="335E1972" w14:textId="0FFA2F45" w:rsidR="003D1D38" w:rsidRDefault="003D1D38" w:rsidP="003D1D38">
      <w:r>
        <w:rPr>
          <w:rtl/>
        </w:rPr>
        <w:t xml:space="preserve">۳. یک کلاس برای تست به عنوان کلاس </w:t>
      </w:r>
      <w:del w:id="296" w:author="Amir Amir" w:date="2020-02-21T20:23:00Z">
        <w:r w:rsidDel="00FF6C03">
          <w:delText>Main</w:delText>
        </w:r>
        <w:r w:rsidDel="00FF6C03">
          <w:rPr>
            <w:rtl/>
          </w:rPr>
          <w:delText xml:space="preserve"> </w:delText>
        </w:r>
      </w:del>
      <w:proofErr w:type="spellStart"/>
      <w:ins w:id="297" w:author="Amir Amir" w:date="2020-02-21T20:23:00Z">
        <w:r w:rsidR="00FF6C03">
          <w:t>TestLibrarySystem</w:t>
        </w:r>
        <w:proofErr w:type="spellEnd"/>
        <w:r w:rsidR="00FF6C03">
          <w:rPr>
            <w:rtl/>
          </w:rPr>
          <w:t xml:space="preserve"> </w:t>
        </w:r>
      </w:ins>
      <w:r>
        <w:rPr>
          <w:rtl/>
        </w:rPr>
        <w:t xml:space="preserve">در نظر بگیرید. در این کلاس یک سیستم کتابخانه در نظر بگیرید. در این کلاس ۲ کتابخانه و برای هر کتابخانه ۵ کاربر و ۵ کتاب با عناوین مختلف در نظر بگیرید و تمامی متدهای این چند کلاس را به طور کامل تست کنید. </w:t>
      </w:r>
    </w:p>
    <w:p w14:paraId="3C0306CD" w14:textId="77777777" w:rsidR="003D1D38" w:rsidRDefault="003D1D38" w:rsidP="003D1D38">
      <w:pPr>
        <w:rPr>
          <w:rtl/>
        </w:rPr>
      </w:pPr>
      <w:r>
        <w:rPr>
          <w:rtl/>
        </w:rPr>
        <w:t>تمامی حالات استثنا باید در کد تست شما موجود باشد.</w:t>
      </w:r>
    </w:p>
    <w:p w14:paraId="5B28BEE3" w14:textId="2B430B35" w:rsidR="003D1D38" w:rsidRDefault="003D1D38" w:rsidP="003D1D38">
      <w:pPr>
        <w:rPr>
          <w:rtl/>
        </w:rPr>
      </w:pPr>
      <w:r w:rsidRPr="00BB4BC6">
        <w:rPr>
          <w:rtl/>
        </w:rPr>
        <w:t>کدهای شما باید بدون هیچ خطایی</w:t>
      </w:r>
      <w:r w:rsidRPr="00BB4BC6">
        <w:t xml:space="preserve"> build </w:t>
      </w:r>
      <w:r w:rsidRPr="00BB4BC6">
        <w:rPr>
          <w:rtl/>
        </w:rPr>
        <w:t>و</w:t>
      </w:r>
      <w:r w:rsidRPr="00BB4BC6">
        <w:t xml:space="preserve"> run </w:t>
      </w:r>
      <w:r w:rsidRPr="00BB4BC6">
        <w:rPr>
          <w:rtl/>
        </w:rPr>
        <w:t>شوند و در صورت عدم اجرای کد نمره ای به شما تعلق نمی</w:t>
      </w:r>
      <w:r w:rsidR="00123AD3">
        <w:rPr>
          <w:rFonts w:hint="cs"/>
          <w:rtl/>
        </w:rPr>
        <w:t>‌</w:t>
      </w:r>
      <w:r w:rsidRPr="00BB4BC6">
        <w:rPr>
          <w:rtl/>
        </w:rPr>
        <w:t>گیرد</w:t>
      </w:r>
      <w:r w:rsidRPr="00BB4BC6">
        <w:t>.</w:t>
      </w:r>
    </w:p>
    <w:p w14:paraId="452FF131" w14:textId="5B90CDC0" w:rsidR="003D1D38" w:rsidRDefault="003D1D38" w:rsidP="003D1D38">
      <w:pPr>
        <w:rPr>
          <w:rtl/>
        </w:rPr>
      </w:pPr>
      <w:r w:rsidRPr="00BB4BC6">
        <w:t xml:space="preserve"> </w:t>
      </w:r>
      <w:r w:rsidRPr="00BB4BC6">
        <w:rPr>
          <w:rtl/>
        </w:rPr>
        <w:t>بدیهی است در این تمرین باید از</w:t>
      </w:r>
      <w:r w:rsidRPr="00BB4BC6">
        <w:t xml:space="preserve">Collection </w:t>
      </w:r>
      <w:r w:rsidRPr="00BB4BC6">
        <w:rPr>
          <w:rtl/>
        </w:rPr>
        <w:t>ها</w:t>
      </w:r>
      <w:r w:rsidR="00123AD3">
        <w:rPr>
          <w:rFonts w:hint="cs"/>
          <w:rtl/>
        </w:rPr>
        <w:t>ی موجود</w:t>
      </w:r>
      <w:r w:rsidRPr="00BB4BC6">
        <w:rPr>
          <w:rtl/>
        </w:rPr>
        <w:t xml:space="preserve"> در جاوا استفاده کنید</w:t>
      </w:r>
      <w:r w:rsidRPr="00BB4BC6">
        <w:t>.</w:t>
      </w:r>
    </w:p>
    <w:p w14:paraId="40C852B7" w14:textId="77777777" w:rsidR="00123AD3" w:rsidRDefault="003D1D38" w:rsidP="003D1D38">
      <w:pPr>
        <w:rPr>
          <w:rtl/>
        </w:rPr>
      </w:pPr>
      <w:r w:rsidRPr="00BB4BC6">
        <w:t xml:space="preserve"> </w:t>
      </w:r>
      <w:r w:rsidRPr="00BB4BC6">
        <w:rPr>
          <w:rtl/>
        </w:rPr>
        <w:t xml:space="preserve">برای مطالعه در این زمینه میتوانید از منبع زیر </w:t>
      </w:r>
      <w:r>
        <w:rPr>
          <w:rFonts w:hint="cs"/>
          <w:rtl/>
        </w:rPr>
        <w:t>(</w:t>
      </w:r>
      <w:r w:rsidRPr="00BB4BC6">
        <w:rPr>
          <w:rtl/>
        </w:rPr>
        <w:t xml:space="preserve"> یا هر منبع دیگری </w:t>
      </w:r>
      <w:r>
        <w:rPr>
          <w:rFonts w:hint="cs"/>
          <w:rtl/>
        </w:rPr>
        <w:t>)</w:t>
      </w:r>
      <w:r w:rsidRPr="00BB4BC6">
        <w:rPr>
          <w:rtl/>
        </w:rPr>
        <w:t xml:space="preserve"> استفاده کنی</w:t>
      </w:r>
      <w:r w:rsidR="00123AD3">
        <w:rPr>
          <w:rFonts w:hint="cs"/>
          <w:rtl/>
        </w:rPr>
        <w:t>د:</w:t>
      </w:r>
    </w:p>
    <w:p w14:paraId="5B44BFC3" w14:textId="4FA8E4FA" w:rsidR="003D1D38" w:rsidRDefault="00254C31" w:rsidP="00C9750A">
      <w:pPr>
        <w:jc w:val="right"/>
        <w:rPr>
          <w:ins w:id="298" w:author="Ehsan" w:date="2020-02-22T09:48:00Z"/>
          <w:rtl/>
        </w:rPr>
      </w:pPr>
      <w:ins w:id="299" w:author="Ehsan" w:date="2020-02-22T09:48:00Z">
        <w:r>
          <w:fldChar w:fldCharType="begin"/>
        </w:r>
        <w:r>
          <w:instrText xml:space="preserve"> HYPERLINK "</w:instrText>
        </w:r>
      </w:ins>
      <w:r w:rsidRPr="00BB4BC6">
        <w:instrText>https://www.tutorialspoint.com/java/java_collections.htm</w:instrText>
      </w:r>
      <w:ins w:id="300" w:author="Ehsan" w:date="2020-02-22T09:48:00Z">
        <w:r>
          <w:instrText xml:space="preserve">" </w:instrText>
        </w:r>
        <w:r>
          <w:fldChar w:fldCharType="separate"/>
        </w:r>
      </w:ins>
      <w:r w:rsidRPr="00822125">
        <w:rPr>
          <w:rStyle w:val="Hyperlink"/>
        </w:rPr>
        <w:t>https://www.tutorialspoint.com/java/java_collections.htm</w:t>
      </w:r>
      <w:ins w:id="301" w:author="Ehsan" w:date="2020-02-22T09:48:00Z">
        <w:r>
          <w:fldChar w:fldCharType="end"/>
        </w:r>
      </w:ins>
    </w:p>
    <w:p w14:paraId="10053F99" w14:textId="1D651D05" w:rsidR="00254C31" w:rsidDel="00254C31" w:rsidRDefault="00254C31" w:rsidP="00C9750A">
      <w:pPr>
        <w:jc w:val="right"/>
        <w:rPr>
          <w:del w:id="302" w:author="Ehsan" w:date="2020-02-22T09:48:00Z"/>
        </w:rPr>
      </w:pPr>
    </w:p>
    <w:p w14:paraId="777D894F" w14:textId="4B170642" w:rsidR="003D1D38" w:rsidDel="00254C31" w:rsidRDefault="003D1D38" w:rsidP="003D1D38">
      <w:pPr>
        <w:rPr>
          <w:del w:id="303" w:author="Ehsan" w:date="2020-02-22T09:48:00Z"/>
        </w:rPr>
      </w:pPr>
    </w:p>
    <w:p w14:paraId="26098400" w14:textId="582F29A3" w:rsidR="003D1D38" w:rsidRDefault="003D1D38" w:rsidP="003D1D38">
      <w:r>
        <w:rPr>
          <w:rtl/>
        </w:rPr>
        <w:t xml:space="preserve">اسامی استفاده شده در این تمرین باید </w:t>
      </w:r>
      <w:del w:id="304" w:author="Amir Amir" w:date="2020-02-21T20:27:00Z">
        <w:r w:rsidDel="00FF6C03">
          <w:rPr>
            <w:rtl/>
          </w:rPr>
          <w:delText>دقیقا مشابه</w:delText>
        </w:r>
      </w:del>
      <w:ins w:id="305" w:author="Amir Amir" w:date="2020-02-21T20:27:00Z">
        <w:r w:rsidR="00FF6C03">
          <w:rPr>
            <w:rFonts w:hint="cs"/>
            <w:rtl/>
          </w:rPr>
          <w:t>عینا</w:t>
        </w:r>
      </w:ins>
      <w:r>
        <w:rPr>
          <w:rtl/>
        </w:rPr>
        <w:t xml:space="preserve"> اسامی استفاده شده در کد های شما باشد و باید دقیقا با همان فرمت گفته شده کد </w:t>
      </w:r>
      <w:del w:id="306" w:author="Amir Amir" w:date="2020-02-21T20:25:00Z">
        <w:r w:rsidDel="00FF6C03">
          <w:rPr>
            <w:rtl/>
          </w:rPr>
          <w:delText>زده باشید</w:delText>
        </w:r>
      </w:del>
      <w:ins w:id="307" w:author="Amir Amir" w:date="2020-02-21T20:25:00Z">
        <w:r w:rsidR="00FF6C03">
          <w:rPr>
            <w:rFonts w:hint="cs"/>
            <w:rtl/>
          </w:rPr>
          <w:t>نوشته شود</w:t>
        </w:r>
      </w:ins>
      <w:r>
        <w:rPr>
          <w:rtl/>
        </w:rPr>
        <w:t>. جاواداک و رعایت خوانایی کد و کامنت های مفید در قسمت های مختلف کد (</w:t>
      </w:r>
      <w:del w:id="308" w:author="Amir Amir" w:date="2020-02-21T20:24:00Z">
        <w:r w:rsidDel="00FF6C03">
          <w:rPr>
            <w:rtl/>
          </w:rPr>
          <w:delText xml:space="preserve"> </w:delText>
        </w:r>
      </w:del>
      <w:r>
        <w:rPr>
          <w:rtl/>
        </w:rPr>
        <w:t>انگلیسی</w:t>
      </w:r>
      <w:del w:id="309" w:author="Amir Amir" w:date="2020-02-21T20:24:00Z">
        <w:r w:rsidDel="00FF6C03">
          <w:rPr>
            <w:rtl/>
          </w:rPr>
          <w:delText xml:space="preserve"> </w:delText>
        </w:r>
      </w:del>
      <w:r>
        <w:rPr>
          <w:rtl/>
        </w:rPr>
        <w:t>!‌</w:t>
      </w:r>
      <w:del w:id="310" w:author="Amir Amir" w:date="2020-02-21T20:24:00Z">
        <w:r w:rsidDel="00FF6C03">
          <w:rPr>
            <w:rtl/>
          </w:rPr>
          <w:delText xml:space="preserve">‌ </w:delText>
        </w:r>
      </w:del>
      <w:r>
        <w:rPr>
          <w:rtl/>
        </w:rPr>
        <w:t>) اجباری است و بخش مهم</w:t>
      </w:r>
      <w:ins w:id="311" w:author="Amir Amir" w:date="2020-02-21T20:27:00Z">
        <w:r w:rsidR="00250055">
          <w:rPr>
            <w:rFonts w:hint="cs"/>
            <w:rtl/>
          </w:rPr>
          <w:t>ی</w:t>
        </w:r>
      </w:ins>
      <w:r>
        <w:rPr>
          <w:rtl/>
        </w:rPr>
        <w:t xml:space="preserve"> از نمره است.</w:t>
      </w:r>
    </w:p>
    <w:p w14:paraId="5619C7D8" w14:textId="77777777" w:rsidR="003D1D38" w:rsidRDefault="003D1D38" w:rsidP="003D1D38"/>
    <w:p w14:paraId="5B1B559A" w14:textId="46929088" w:rsidR="00946E38" w:rsidRPr="00946E38" w:rsidRDefault="00946E38" w:rsidP="003D1D38">
      <w:pPr>
        <w:rPr>
          <w:rtl/>
        </w:rPr>
      </w:pPr>
      <w:bookmarkStart w:id="312" w:name="_GoBack"/>
      <w:bookmarkEnd w:id="312"/>
    </w:p>
    <w:sectPr w:rsidR="00946E38" w:rsidRPr="00946E3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Amir Amir" w:date="2020-02-21T19:48:00Z" w:initials="AA">
    <w:p w14:paraId="5216454F" w14:textId="35BE5F1A" w:rsidR="0067585E" w:rsidRDefault="0067585E" w:rsidP="0067585E">
      <w:pPr>
        <w:pStyle w:val="CommentText"/>
        <w:ind w:firstLine="0"/>
      </w:pPr>
      <w:r>
        <w:rPr>
          <w:rFonts w:hint="cs"/>
          <w:rtl/>
        </w:rPr>
        <w:t xml:space="preserve">به نظرم </w:t>
      </w:r>
      <w:r>
        <w:rPr>
          <w:rStyle w:val="CommentReference"/>
        </w:rPr>
        <w:annotationRef/>
      </w:r>
      <w:r>
        <w:rPr>
          <w:rFonts w:hint="cs"/>
          <w:rtl/>
        </w:rPr>
        <w:t>پارامتر گزینه بهتری است. با اسلایدها هماهنگتر است</w:t>
      </w:r>
    </w:p>
  </w:comment>
  <w:comment w:id="12" w:author="Amir Amir" w:date="2020-02-21T20:00:00Z" w:initials="AA">
    <w:p w14:paraId="7F6A4BC9" w14:textId="4F9204A1" w:rsidR="00B14868" w:rsidRDefault="00B14868" w:rsidP="00B1486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به </w:t>
      </w:r>
      <w:r>
        <w:rPr>
          <w:rFonts w:hint="cs"/>
          <w:rtl/>
        </w:rPr>
        <w:t>نظرم صدا زدن استاتیک در خط ۲۱ نباشد. چرا که صدا زدن استاتیک و کلاسهای کتابخانه ای را هنوز نگفته ایم. می توان با یک متد که در کد تعریف می کنیم جایگزین شود.</w:t>
      </w:r>
    </w:p>
  </w:comment>
  <w:comment w:id="15" w:author="Amir Amir" w:date="2020-02-21T19:59:00Z" w:initials="AA">
    <w:p w14:paraId="5ECDE8EF" w14:textId="400E4B44" w:rsidR="00B14868" w:rsidRDefault="00B14868" w:rsidP="00B14868">
      <w:pPr>
        <w:pStyle w:val="CommentText"/>
        <w:ind w:firstLine="0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البته به نظر من اسم کلاس مناسب نیست.</w:t>
      </w:r>
    </w:p>
  </w:comment>
  <w:comment w:id="72" w:author="Amir Amir" w:date="2020-02-21T20:18:00Z" w:initials="AA">
    <w:p w14:paraId="23E59B8D" w14:textId="77777777" w:rsidR="00E45356" w:rsidRDefault="00E45356" w:rsidP="00E45356">
      <w:pPr>
        <w:pStyle w:val="CommentText"/>
        <w:rPr>
          <w:rtl/>
        </w:rPr>
      </w:pPr>
      <w:r>
        <w:rPr>
          <w:rFonts w:hint="cs"/>
          <w:rtl/>
        </w:rPr>
        <w:t xml:space="preserve">فعال </w:t>
      </w:r>
      <w:r>
        <w:rPr>
          <w:rStyle w:val="CommentReference"/>
        </w:rPr>
        <w:annotationRef/>
      </w:r>
      <w:r>
        <w:rPr>
          <w:rFonts w:hint="cs"/>
          <w:rtl/>
        </w:rPr>
        <w:t>تعریف نشده است که دقیقا منظور چیست.</w:t>
      </w:r>
    </w:p>
    <w:p w14:paraId="3A8D251F" w14:textId="77777777" w:rsidR="00E45356" w:rsidRDefault="00E45356" w:rsidP="00E45356">
      <w:pPr>
        <w:pStyle w:val="CommentText"/>
      </w:pPr>
    </w:p>
  </w:comment>
  <w:comment w:id="73" w:author="Ehsan" w:date="2020-02-22T09:38:00Z" w:initials="E">
    <w:p w14:paraId="53D5F93E" w14:textId="77777777" w:rsidR="00E45356" w:rsidRDefault="00E45356" w:rsidP="00E4535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منظور </w:t>
      </w:r>
      <w:r>
        <w:rPr>
          <w:rFonts w:hint="cs"/>
          <w:rtl/>
        </w:rPr>
        <w:t>کتابهایی است که قرض داده نشده اند.</w:t>
      </w:r>
    </w:p>
  </w:comment>
  <w:comment w:id="100" w:author="Amir Amir" w:date="2020-02-21T20:06:00Z" w:initials="AA">
    <w:p w14:paraId="08FDF172" w14:textId="77777777" w:rsidR="00B14868" w:rsidRDefault="00B14868" w:rsidP="00B14868">
      <w:pPr>
        <w:pStyle w:val="CommentText"/>
        <w:bidi w:val="0"/>
        <w:rPr>
          <w:rFonts w:ascii="Consolas" w:hAnsi="Consolas"/>
          <w:color w:val="000000"/>
          <w:sz w:val="22"/>
          <w:szCs w:val="22"/>
          <w:shd w:val="clear" w:color="auto" w:fill="FFFFFF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  <w:shd w:val="clear" w:color="auto" w:fill="FFFFFF"/>
        </w:rPr>
        <w:t>java.util</w:t>
      </w:r>
      <w:proofErr w:type="gramEnd"/>
      <w:r>
        <w:rPr>
          <w:rFonts w:ascii="Consolas" w:hAnsi="Consolas"/>
          <w:color w:val="000000"/>
          <w:sz w:val="22"/>
          <w:szCs w:val="22"/>
          <w:shd w:val="clear" w:color="auto" w:fill="FFFFFF"/>
        </w:rPr>
        <w:t>.Date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FFFFF"/>
        </w:rPr>
        <w:t>?</w:t>
      </w:r>
    </w:p>
    <w:p w14:paraId="56FA17F2" w14:textId="5ADF01C8" w:rsidR="00B14868" w:rsidRDefault="00B43BA2" w:rsidP="00B43BA2">
      <w:pPr>
        <w:pStyle w:val="CommentText"/>
        <w:rPr>
          <w:rtl/>
        </w:rPr>
      </w:pPr>
      <w:r>
        <w:rPr>
          <w:rFonts w:hint="cs"/>
          <w:rtl/>
        </w:rPr>
        <w:t xml:space="preserve">دقیقا کدام کلاس مد نظر است باید مشخص شود. کلاس‌های </w:t>
      </w:r>
      <w:r>
        <w:t xml:space="preserve">Date </w:t>
      </w:r>
      <w:r>
        <w:rPr>
          <w:rFonts w:hint="cs"/>
          <w:rtl/>
        </w:rPr>
        <w:t xml:space="preserve"> زیاد هستند.</w:t>
      </w:r>
    </w:p>
  </w:comment>
  <w:comment w:id="101" w:author="Amir Amir" w:date="2020-02-21T20:08:00Z" w:initials="AA">
    <w:p w14:paraId="3854350A" w14:textId="3EAF994C" w:rsidR="00B43BA2" w:rsidRDefault="00B43B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دقت در حد روز یا ساعت یا ثانیه؟</w:t>
      </w:r>
    </w:p>
  </w:comment>
  <w:comment w:id="129" w:author="Amir Amir" w:date="2020-02-21T20:16:00Z" w:initials="AA">
    <w:p w14:paraId="60BD3E0E" w14:textId="77777777" w:rsidR="00E45356" w:rsidRDefault="00E45356" w:rsidP="00E45356">
      <w:pPr>
        <w:pStyle w:val="CommentText"/>
        <w:ind w:firstLine="0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باید محاسبه شده باشد یا به این صورت که نوشته شده نمایش داده شود.</w:t>
      </w:r>
    </w:p>
  </w:comment>
  <w:comment w:id="130" w:author="Ehsan" w:date="2020-02-22T09:38:00Z" w:initials="E">
    <w:p w14:paraId="57028D74" w14:textId="77777777" w:rsidR="00E45356" w:rsidRDefault="00E45356" w:rsidP="00E4535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باید </w:t>
      </w:r>
      <w:r>
        <w:rPr>
          <w:rFonts w:hint="cs"/>
          <w:rtl/>
        </w:rPr>
        <w:t>محاسبه شود.</w:t>
      </w:r>
    </w:p>
  </w:comment>
  <w:comment w:id="134" w:author="Amir Amir" w:date="2020-02-21T20:09:00Z" w:initials="AA">
    <w:p w14:paraId="192FE831" w14:textId="53C247BD" w:rsidR="00B43BA2" w:rsidRPr="00B43BA2" w:rsidRDefault="00B43BA2">
      <w:pPr>
        <w:pStyle w:val="CommentText"/>
        <w:rPr>
          <w:rFonts w:cs="Calibri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یکبار </w:t>
      </w:r>
      <w:r>
        <w:rPr>
          <w:rFonts w:hint="cs"/>
          <w:rtl/>
        </w:rPr>
        <w:t>در بالا در مورد کلاس‌ها صحبت شد</w:t>
      </w:r>
      <w:r>
        <w:rPr>
          <w:rFonts w:cs="Calibri" w:hint="cs"/>
          <w:rtl/>
        </w:rPr>
        <w:t>. بهتر نیست همان جا نکات اضافه شود؟</w:t>
      </w:r>
    </w:p>
  </w:comment>
  <w:comment w:id="144" w:author="Amir Amir" w:date="2020-02-21T20:12:00Z" w:initials="AA">
    <w:p w14:paraId="42CAE191" w14:textId="249826DB" w:rsidR="00B43BA2" w:rsidRDefault="00B43BA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منظور استفاده از </w:t>
      </w:r>
      <w:r>
        <w:t>annotation</w:t>
      </w:r>
      <w:r>
        <w:rPr>
          <w:rFonts w:hint="cs"/>
          <w:rtl/>
        </w:rPr>
        <w:t xml:space="preserve"> هست؟</w:t>
      </w:r>
    </w:p>
  </w:comment>
  <w:comment w:id="145" w:author="Ehsan" w:date="2020-02-22T09:36:00Z" w:initials="E">
    <w:p w14:paraId="6BAF0C29" w14:textId="001B03F2" w:rsidR="00E45356" w:rsidRDefault="00E45356" w:rsidP="00E45356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هم </w:t>
      </w:r>
      <w:r>
        <w:t>annotation</w:t>
      </w:r>
      <w:r>
        <w:rPr>
          <w:rFonts w:hint="cs"/>
          <w:rtl/>
        </w:rPr>
        <w:t xml:space="preserve"> و هم استفاده از متد همنام با متد موجود در کلاس پدر</w:t>
      </w:r>
    </w:p>
  </w:comment>
  <w:comment w:id="205" w:author="Amir Amir" w:date="2020-02-21T20:16:00Z" w:initials="AA">
    <w:p w14:paraId="120BC52C" w14:textId="1A0C93AD" w:rsidR="00B43BA2" w:rsidRDefault="00B43BA2" w:rsidP="00B43BA2">
      <w:pPr>
        <w:pStyle w:val="CommentText"/>
        <w:ind w:firstLine="0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باید محاسبه شده باشد یا به این صورت که نوشته شده نمایش داده شود.</w:t>
      </w:r>
    </w:p>
  </w:comment>
  <w:comment w:id="206" w:author="Ehsan" w:date="2020-02-22T09:38:00Z" w:initials="E">
    <w:p w14:paraId="27730E51" w14:textId="1F2B977D" w:rsidR="00E45356" w:rsidRDefault="00E4535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باید محاسبه شود.</w:t>
      </w:r>
    </w:p>
  </w:comment>
  <w:comment w:id="241" w:author="Amir Amir" w:date="2020-02-21T20:18:00Z" w:initials="AA">
    <w:p w14:paraId="6DAE9071" w14:textId="665F6A67" w:rsidR="00FF6C03" w:rsidRDefault="00FF6C03">
      <w:pPr>
        <w:pStyle w:val="CommentText"/>
        <w:rPr>
          <w:rtl/>
        </w:rPr>
      </w:pPr>
      <w:r>
        <w:rPr>
          <w:rFonts w:hint="cs"/>
          <w:rtl/>
        </w:rPr>
        <w:t xml:space="preserve">فعال </w:t>
      </w:r>
      <w:r>
        <w:rPr>
          <w:rStyle w:val="CommentReference"/>
        </w:rPr>
        <w:annotationRef/>
      </w:r>
      <w:r>
        <w:rPr>
          <w:rFonts w:hint="cs"/>
          <w:rtl/>
        </w:rPr>
        <w:t>تعریف نشده است که دقیقا منظور چیست.</w:t>
      </w:r>
    </w:p>
    <w:p w14:paraId="7581E302" w14:textId="77777777" w:rsidR="00E45356" w:rsidRDefault="00E45356">
      <w:pPr>
        <w:pStyle w:val="CommentText"/>
      </w:pPr>
    </w:p>
  </w:comment>
  <w:comment w:id="242" w:author="Ehsan" w:date="2020-02-22T09:38:00Z" w:initials="E">
    <w:p w14:paraId="12EEABA8" w14:textId="4F714BE0" w:rsidR="00E45356" w:rsidRDefault="00E4535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منظور کتابهایی است که قرض داده نشده اند.</w:t>
      </w:r>
    </w:p>
  </w:comment>
  <w:comment w:id="250" w:author="Amir Amir" w:date="2020-02-21T20:20:00Z" w:initials="AA">
    <w:p w14:paraId="49D340FD" w14:textId="11A4CBE7" w:rsidR="00FF6C03" w:rsidRDefault="00FF6C0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چه کار باید بکنند؟ باید چک کنند. متن نا واضح است.</w:t>
      </w:r>
    </w:p>
  </w:comment>
  <w:comment w:id="292" w:author="Amir Amir" w:date="2020-02-21T20:22:00Z" w:initials="AA">
    <w:p w14:paraId="19BA3929" w14:textId="51829B1A" w:rsidR="00FF6C03" w:rsidRDefault="00FF6C0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را تا هنوز نگفته ایم.</w:t>
      </w:r>
    </w:p>
  </w:comment>
  <w:comment w:id="293" w:author="Ehsan" w:date="2020-02-22T09:41:00Z" w:initials="E">
    <w:p w14:paraId="2277CDE3" w14:textId="6BF6A883" w:rsidR="00E45356" w:rsidRDefault="00E4535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به نظرم در حد نمایش کلاسها کافی است. ارتباط کلاسها با هم با خط نمایش داده شود.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16454F" w15:done="0"/>
  <w15:commentEx w15:paraId="7F6A4BC9" w15:done="0"/>
  <w15:commentEx w15:paraId="5ECDE8EF" w15:done="0"/>
  <w15:commentEx w15:paraId="3A8D251F" w15:done="0"/>
  <w15:commentEx w15:paraId="53D5F93E" w15:paraIdParent="3A8D251F" w15:done="0"/>
  <w15:commentEx w15:paraId="56FA17F2" w15:done="0"/>
  <w15:commentEx w15:paraId="3854350A" w15:done="0"/>
  <w15:commentEx w15:paraId="60BD3E0E" w15:done="0"/>
  <w15:commentEx w15:paraId="57028D74" w15:paraIdParent="60BD3E0E" w15:done="0"/>
  <w15:commentEx w15:paraId="192FE831" w15:done="0"/>
  <w15:commentEx w15:paraId="42CAE191" w15:done="0"/>
  <w15:commentEx w15:paraId="6BAF0C29" w15:paraIdParent="42CAE191" w15:done="0"/>
  <w15:commentEx w15:paraId="120BC52C" w15:done="0"/>
  <w15:commentEx w15:paraId="27730E51" w15:paraIdParent="120BC52C" w15:done="0"/>
  <w15:commentEx w15:paraId="7581E302" w15:done="0"/>
  <w15:commentEx w15:paraId="12EEABA8" w15:paraIdParent="7581E302" w15:done="0"/>
  <w15:commentEx w15:paraId="49D340FD" w15:done="0"/>
  <w15:commentEx w15:paraId="19BA3929" w15:done="0"/>
  <w15:commentEx w15:paraId="2277CDE3" w15:paraIdParent="19BA39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16454F" w16cid:durableId="21FAB271"/>
  <w16cid:commentId w16cid:paraId="7F6A4BC9" w16cid:durableId="21FAB55D"/>
  <w16cid:commentId w16cid:paraId="5ECDE8EF" w16cid:durableId="21FAB536"/>
  <w16cid:commentId w16cid:paraId="56FA17F2" w16cid:durableId="21FAB6CB"/>
  <w16cid:commentId w16cid:paraId="3854350A" w16cid:durableId="21FAB733"/>
  <w16cid:commentId w16cid:paraId="192FE831" w16cid:durableId="21FAB77F"/>
  <w16cid:commentId w16cid:paraId="42CAE191" w16cid:durableId="21FAB81A"/>
  <w16cid:commentId w16cid:paraId="120BC52C" w16cid:durableId="21FAB91A"/>
  <w16cid:commentId w16cid:paraId="6DAE9071" w16cid:durableId="21FAB98C"/>
  <w16cid:commentId w16cid:paraId="49D340FD" w16cid:durableId="21FABA1D"/>
  <w16cid:commentId w16cid:paraId="19BA3929" w16cid:durableId="21FABA8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09759" w14:textId="77777777" w:rsidR="0016571D" w:rsidRDefault="0016571D" w:rsidP="00254C31">
      <w:pPr>
        <w:spacing w:line="240" w:lineRule="auto"/>
      </w:pPr>
      <w:r>
        <w:separator/>
      </w:r>
    </w:p>
  </w:endnote>
  <w:endnote w:type="continuationSeparator" w:id="0">
    <w:p w14:paraId="6FAC7732" w14:textId="77777777" w:rsidR="0016571D" w:rsidRDefault="0016571D" w:rsidP="00254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313" w:author="Ehsan" w:date="2020-02-22T09:49:00Z"/>
  <w:sdt>
    <w:sdtPr>
      <w:rPr>
        <w:rtl/>
      </w:rPr>
      <w:id w:val="1580024180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313"/>
      <w:p w14:paraId="71096C07" w14:textId="1D2FDFB8" w:rsidR="00254C31" w:rsidRDefault="00254C31">
        <w:pPr>
          <w:pStyle w:val="Footer"/>
          <w:jc w:val="center"/>
          <w:rPr>
            <w:ins w:id="314" w:author="Ehsan" w:date="2020-02-22T09:49:00Z"/>
          </w:rPr>
        </w:pPr>
        <w:ins w:id="315" w:author="Ehsan" w:date="2020-02-22T09:49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  <w:rtl/>
          </w:rPr>
          <w:t>5</w:t>
        </w:r>
        <w:ins w:id="316" w:author="Ehsan" w:date="2020-02-22T09:49:00Z">
          <w:r>
            <w:rPr>
              <w:noProof/>
            </w:rPr>
            <w:fldChar w:fldCharType="end"/>
          </w:r>
        </w:ins>
      </w:p>
      <w:customXmlInsRangeStart w:id="317" w:author="Ehsan" w:date="2020-02-22T09:49:00Z"/>
    </w:sdtContent>
  </w:sdt>
  <w:customXmlInsRangeEnd w:id="317"/>
  <w:p w14:paraId="1E40FB9C" w14:textId="77777777" w:rsidR="00254C31" w:rsidRDefault="00254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A8085" w14:textId="77777777" w:rsidR="0016571D" w:rsidRDefault="0016571D" w:rsidP="00254C31">
      <w:pPr>
        <w:spacing w:line="240" w:lineRule="auto"/>
      </w:pPr>
      <w:r>
        <w:separator/>
      </w:r>
    </w:p>
  </w:footnote>
  <w:footnote w:type="continuationSeparator" w:id="0">
    <w:p w14:paraId="7F08BF20" w14:textId="77777777" w:rsidR="0016571D" w:rsidRDefault="0016571D" w:rsidP="00254C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371"/>
    <w:multiLevelType w:val="hybridMultilevel"/>
    <w:tmpl w:val="96C449A4"/>
    <w:lvl w:ilvl="0" w:tplc="0409000F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" w15:restartNumberingAfterBreak="0">
    <w:nsid w:val="0E48138B"/>
    <w:multiLevelType w:val="hybridMultilevel"/>
    <w:tmpl w:val="CDBADF70"/>
    <w:lvl w:ilvl="0" w:tplc="F91C2FD8">
      <w:start w:val="1"/>
      <w:numFmt w:val="decimalFullWidth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" w15:restartNumberingAfterBreak="0">
    <w:nsid w:val="121A1C6F"/>
    <w:multiLevelType w:val="hybridMultilevel"/>
    <w:tmpl w:val="AA4C9AA2"/>
    <w:lvl w:ilvl="0" w:tplc="F91C2FD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E3DD8"/>
    <w:multiLevelType w:val="hybridMultilevel"/>
    <w:tmpl w:val="A96062B2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4" w15:restartNumberingAfterBreak="0">
    <w:nsid w:val="27F820FA"/>
    <w:multiLevelType w:val="hybridMultilevel"/>
    <w:tmpl w:val="35B4C1F6"/>
    <w:lvl w:ilvl="0" w:tplc="ABFA37BA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F7815"/>
    <w:multiLevelType w:val="hybridMultilevel"/>
    <w:tmpl w:val="387E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A1A40"/>
    <w:multiLevelType w:val="multilevel"/>
    <w:tmpl w:val="7750B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D345EA"/>
    <w:multiLevelType w:val="hybridMultilevel"/>
    <w:tmpl w:val="D16E1512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8" w15:restartNumberingAfterBreak="0">
    <w:nsid w:val="3A1F7646"/>
    <w:multiLevelType w:val="hybridMultilevel"/>
    <w:tmpl w:val="20E4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26A1A"/>
    <w:multiLevelType w:val="hybridMultilevel"/>
    <w:tmpl w:val="AEF8044A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0" w15:restartNumberingAfterBreak="0">
    <w:nsid w:val="54D66363"/>
    <w:multiLevelType w:val="hybridMultilevel"/>
    <w:tmpl w:val="3E2EB756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1" w15:restartNumberingAfterBreak="0">
    <w:nsid w:val="5D3E4BEE"/>
    <w:multiLevelType w:val="hybridMultilevel"/>
    <w:tmpl w:val="1C7AC478"/>
    <w:lvl w:ilvl="0" w:tplc="0409000F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2" w15:restartNumberingAfterBreak="0">
    <w:nsid w:val="622F5FD4"/>
    <w:multiLevelType w:val="hybridMultilevel"/>
    <w:tmpl w:val="4E020EC2"/>
    <w:lvl w:ilvl="0" w:tplc="79F88792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21EA5"/>
    <w:multiLevelType w:val="multilevel"/>
    <w:tmpl w:val="AAB6A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D2B4850"/>
    <w:multiLevelType w:val="hybridMultilevel"/>
    <w:tmpl w:val="CC62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D407F"/>
    <w:multiLevelType w:val="hybridMultilevel"/>
    <w:tmpl w:val="F7562EB6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6" w15:restartNumberingAfterBreak="0">
    <w:nsid w:val="7BC62C07"/>
    <w:multiLevelType w:val="hybridMultilevel"/>
    <w:tmpl w:val="3690B5AE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6"/>
  </w:num>
  <w:num w:numId="5">
    <w:abstractNumId w:val="3"/>
  </w:num>
  <w:num w:numId="6">
    <w:abstractNumId w:val="1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6"/>
  </w:num>
  <w:num w:numId="14">
    <w:abstractNumId w:val="13"/>
  </w:num>
  <w:num w:numId="15">
    <w:abstractNumId w:val="0"/>
  </w:num>
  <w:num w:numId="16">
    <w:abstractNumId w:val="7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hsan">
    <w15:presenceInfo w15:providerId="None" w15:userId="Ehsan"/>
  </w15:person>
  <w15:person w15:author="Amir Amir">
    <w15:presenceInfo w15:providerId="Windows Live" w15:userId="691b8497445be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E2"/>
    <w:rsid w:val="00042F09"/>
    <w:rsid w:val="000451E2"/>
    <w:rsid w:val="000A5B4A"/>
    <w:rsid w:val="001025F2"/>
    <w:rsid w:val="00104962"/>
    <w:rsid w:val="00123AD3"/>
    <w:rsid w:val="0016571D"/>
    <w:rsid w:val="001B04E3"/>
    <w:rsid w:val="001E6C24"/>
    <w:rsid w:val="002038DF"/>
    <w:rsid w:val="00244959"/>
    <w:rsid w:val="002462D4"/>
    <w:rsid w:val="00250055"/>
    <w:rsid w:val="00254C31"/>
    <w:rsid w:val="00271A6E"/>
    <w:rsid w:val="00281C2D"/>
    <w:rsid w:val="002D01C8"/>
    <w:rsid w:val="00342F35"/>
    <w:rsid w:val="0037019A"/>
    <w:rsid w:val="003D1D38"/>
    <w:rsid w:val="00412CEB"/>
    <w:rsid w:val="00451B4D"/>
    <w:rsid w:val="004E3486"/>
    <w:rsid w:val="004F039B"/>
    <w:rsid w:val="005110CC"/>
    <w:rsid w:val="005371B8"/>
    <w:rsid w:val="005F37B3"/>
    <w:rsid w:val="00645BCD"/>
    <w:rsid w:val="0067585E"/>
    <w:rsid w:val="00676F8E"/>
    <w:rsid w:val="00716947"/>
    <w:rsid w:val="00743DD4"/>
    <w:rsid w:val="007657DF"/>
    <w:rsid w:val="00861634"/>
    <w:rsid w:val="008B3704"/>
    <w:rsid w:val="00946E38"/>
    <w:rsid w:val="009804FE"/>
    <w:rsid w:val="009A0EC8"/>
    <w:rsid w:val="009C13FE"/>
    <w:rsid w:val="00A51A51"/>
    <w:rsid w:val="00A70299"/>
    <w:rsid w:val="00A76D87"/>
    <w:rsid w:val="00A96C3C"/>
    <w:rsid w:val="00AA12FF"/>
    <w:rsid w:val="00B01028"/>
    <w:rsid w:val="00B14868"/>
    <w:rsid w:val="00B32AE2"/>
    <w:rsid w:val="00B43BA2"/>
    <w:rsid w:val="00C12109"/>
    <w:rsid w:val="00C50F80"/>
    <w:rsid w:val="00C66283"/>
    <w:rsid w:val="00C6766B"/>
    <w:rsid w:val="00C9750A"/>
    <w:rsid w:val="00CB40FE"/>
    <w:rsid w:val="00DE22A5"/>
    <w:rsid w:val="00E17F3F"/>
    <w:rsid w:val="00E263AD"/>
    <w:rsid w:val="00E45356"/>
    <w:rsid w:val="00E629EA"/>
    <w:rsid w:val="00E866CB"/>
    <w:rsid w:val="00F01C25"/>
    <w:rsid w:val="00F73AB1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9DCB"/>
  <w15:chartTrackingRefBased/>
  <w15:docId w15:val="{8E901D85-5E59-450F-BB73-3EF19FC5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D38"/>
    <w:pPr>
      <w:spacing w:after="0" w:line="276" w:lineRule="auto"/>
      <w:ind w:firstLine="386"/>
      <w:jc w:val="both"/>
    </w:pPr>
    <w:rPr>
      <w:rFonts w:ascii="Calibri" w:eastAsia="Calibri" w:hAnsi="Calibri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2D4"/>
    <w:pPr>
      <w:keepNext/>
      <w:keepLines/>
      <w:spacing w:before="40" w:after="240"/>
      <w:ind w:firstLine="116"/>
      <w:outlineLvl w:val="1"/>
    </w:pPr>
    <w:rPr>
      <w:rFonts w:asciiTheme="majorHAnsi" w:eastAsiaTheme="majorEastAsia" w:hAnsiTheme="majorHAns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39B"/>
    <w:pPr>
      <w:spacing w:after="0" w:line="240" w:lineRule="auto"/>
      <w:jc w:val="both"/>
    </w:pPr>
    <w:rPr>
      <w:rFonts w:ascii="Calibri" w:eastAsia="Calibri" w:hAnsi="Calibri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412CEB"/>
    <w:pPr>
      <w:numPr>
        <w:numId w:val="7"/>
      </w:numPr>
      <w:spacing w:line="240" w:lineRule="auto"/>
      <w:contextualSpacing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2462D4"/>
    <w:rPr>
      <w:rFonts w:asciiTheme="majorHAnsi" w:eastAsiaTheme="majorEastAsia" w:hAnsiTheme="majorHAnsi" w:cs="B Nazanin"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412C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styleId="Hyperlink">
    <w:name w:val="Hyperlink"/>
    <w:basedOn w:val="DefaultParagraphFont"/>
    <w:uiPriority w:val="99"/>
    <w:unhideWhenUsed/>
    <w:rsid w:val="00412CE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412CEB"/>
    <w:pPr>
      <w:bidi w:val="0"/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5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85E"/>
    <w:rPr>
      <w:rFonts w:ascii="Calibri" w:eastAsia="Calibri" w:hAnsi="Calibri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85E"/>
    <w:rPr>
      <w:rFonts w:ascii="Calibri" w:eastAsia="Calibri" w:hAnsi="Calibri" w:cs="B Nazanin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5E"/>
    <w:rPr>
      <w:rFonts w:ascii="Segoe UI" w:eastAsia="Calibri" w:hAnsi="Segoe UI" w:cs="Segoe UI"/>
      <w:sz w:val="18"/>
      <w:szCs w:val="1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254C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31"/>
    <w:rPr>
      <w:rFonts w:ascii="Calibri" w:eastAsia="Calibri" w:hAnsi="Calibri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54C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31"/>
    <w:rPr>
      <w:rFonts w:ascii="Calibri" w:eastAsia="Calibri" w:hAnsi="Calibri"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3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0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3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3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5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3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34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099131">
                                                              <w:marLeft w:val="-6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single" w:sz="24" w:space="0" w:color="536170"/>
                                                                <w:left w:val="single" w:sz="24" w:space="0" w:color="536170"/>
                                                                <w:bottom w:val="single" w:sz="24" w:space="0" w:color="536170"/>
                                                                <w:right w:val="single" w:sz="24" w:space="0" w:color="536170"/>
                                                              </w:divBdr>
                                                            </w:div>
                                                            <w:div w:id="211138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993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768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00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26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21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6393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6A7C8F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2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02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163564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56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15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DDFE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4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0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14503">
                                                      <w:marLeft w:val="9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63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397633">
                                                                  <w:marLeft w:val="-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973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63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116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676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439110">
                                                                  <w:marLeft w:val="-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66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16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744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452390">
                                                                  <w:marLeft w:val="-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2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42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02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646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070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7325929">
                                                                  <w:marLeft w:val="-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52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707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467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155261">
                                                                  <w:marLeft w:val="-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5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30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41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681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736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02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25298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6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9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25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2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05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2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0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7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504A-45A9-4929-9C65-4613A92D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MDSA</dc:creator>
  <cp:keywords/>
  <dc:description/>
  <cp:lastModifiedBy>Ehsan</cp:lastModifiedBy>
  <cp:revision>4</cp:revision>
  <cp:lastPrinted>2020-02-09T13:36:00Z</cp:lastPrinted>
  <dcterms:created xsi:type="dcterms:W3CDTF">2020-02-21T16:58:00Z</dcterms:created>
  <dcterms:modified xsi:type="dcterms:W3CDTF">2020-02-22T06:19:00Z</dcterms:modified>
</cp:coreProperties>
</file>